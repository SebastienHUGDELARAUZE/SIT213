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rightFromText="4224" w:vertAnchor="page" w:horzAnchor="margin" w:tblpY="5341"/>
        <w:tblW w:w="3357" w:type="dxa"/>
        <w:tblLayout w:type="fixed"/>
        <w:tblLook w:val="0600" w:firstRow="0" w:lastRow="0" w:firstColumn="0" w:lastColumn="0" w:noHBand="1" w:noVBand="1"/>
      </w:tblPr>
      <w:tblGrid>
        <w:gridCol w:w="3357"/>
      </w:tblGrid>
      <w:tr w:rsidR="006C1BA9" w:rsidRPr="00E06A1A" w14:paraId="02DDD620" w14:textId="77777777" w:rsidTr="005905C8">
        <w:trPr>
          <w:trHeight w:val="448"/>
        </w:trPr>
        <w:tc>
          <w:tcPr>
            <w:tcW w:w="3357" w:type="dxa"/>
          </w:tcPr>
          <w:p w14:paraId="07E54D94" w14:textId="5585A728" w:rsidR="006C1BA9" w:rsidRPr="00E06A1A" w:rsidRDefault="006C1BA9" w:rsidP="00621EDE">
            <w:pPr>
              <w:pStyle w:val="Textemetteur"/>
              <w:framePr w:wrap="auto" w:vAnchor="margin" w:hAnchor="text" w:xAlign="left" w:yAlign="inline"/>
            </w:pPr>
            <w:bookmarkStart w:id="0" w:name="_GoBack"/>
            <w:bookmarkEnd w:id="0"/>
          </w:p>
        </w:tc>
      </w:tr>
      <w:tr w:rsidR="006C1BA9" w:rsidRPr="00E06A1A" w14:paraId="3945ED92" w14:textId="77777777" w:rsidTr="005905C8">
        <w:trPr>
          <w:trHeight w:hRule="exact" w:val="368"/>
        </w:trPr>
        <w:tc>
          <w:tcPr>
            <w:tcW w:w="3357" w:type="dxa"/>
          </w:tcPr>
          <w:p w14:paraId="136C3550" w14:textId="77777777" w:rsidR="006C1BA9" w:rsidRPr="00E06A1A" w:rsidRDefault="006C1BA9" w:rsidP="006C1BA9">
            <w:pPr>
              <w:pStyle w:val="Textemetteur"/>
              <w:framePr w:wrap="auto" w:vAnchor="margin" w:hAnchor="text" w:xAlign="left" w:yAlign="inline"/>
            </w:pPr>
          </w:p>
        </w:tc>
      </w:tr>
    </w:tbl>
    <w:p w14:paraId="704ABDE3" w14:textId="4AA97AD6" w:rsidR="00190765" w:rsidRPr="00190765" w:rsidRDefault="00190765" w:rsidP="00DA4669">
      <w:pPr>
        <w:pStyle w:val="Textedesaisie"/>
        <w:rPr>
          <w:rFonts w:asciiTheme="majorHAnsi" w:eastAsiaTheme="majorEastAsia" w:hAnsiTheme="majorHAnsi" w:cstheme="majorBidi"/>
          <w:b/>
          <w:bCs/>
          <w:color w:val="A4D233" w:themeColor="background2"/>
          <w:sz w:val="44"/>
          <w:szCs w:val="24"/>
          <w:lang w:val="fr-FR"/>
        </w:rPr>
      </w:pPr>
      <w:r w:rsidRPr="00190765">
        <w:rPr>
          <w:rFonts w:asciiTheme="majorHAnsi" w:eastAsiaTheme="majorEastAsia" w:hAnsiTheme="majorHAnsi" w:cstheme="majorBidi"/>
          <w:b/>
          <w:bCs/>
          <w:color w:val="A4D233" w:themeColor="background2"/>
          <w:sz w:val="44"/>
          <w:szCs w:val="24"/>
          <w:lang w:val="fr-FR"/>
        </w:rPr>
        <w:t>Simulation d’un système de transmission – SIT 213</w:t>
      </w:r>
    </w:p>
    <w:p w14:paraId="36EFBB8B" w14:textId="77777777" w:rsidR="00190765" w:rsidRDefault="00190765" w:rsidP="00DA4669">
      <w:pPr>
        <w:pStyle w:val="Textedesaisie"/>
        <w:rPr>
          <w:lang w:val="fr-FR"/>
        </w:rPr>
      </w:pPr>
    </w:p>
    <w:p w14:paraId="6DFECC9D" w14:textId="43A8F393" w:rsidR="00A32C79" w:rsidRDefault="00A32C79" w:rsidP="00DA4669">
      <w:pPr>
        <w:pStyle w:val="Textedesaisie"/>
        <w:rPr>
          <w:lang w:val="fr-FR"/>
        </w:rPr>
      </w:pPr>
    </w:p>
    <w:p w14:paraId="0D8E5543" w14:textId="636CDF42" w:rsidR="00595F97" w:rsidRPr="005905C8" w:rsidRDefault="00E547C0" w:rsidP="00DA4669">
      <w:pPr>
        <w:pStyle w:val="Textedesaisie"/>
        <w:rPr>
          <w:sz w:val="28"/>
          <w:szCs w:val="28"/>
          <w:lang w:val="fr-FR"/>
        </w:rPr>
      </w:pPr>
      <w:r w:rsidRPr="005905C8">
        <w:rPr>
          <w:i/>
          <w:iCs/>
          <w:sz w:val="28"/>
          <w:szCs w:val="28"/>
          <w:lang w:val="fr-FR"/>
        </w:rPr>
        <w:t>Auteurs</w:t>
      </w:r>
      <w:r w:rsidRPr="005905C8">
        <w:rPr>
          <w:sz w:val="28"/>
          <w:szCs w:val="28"/>
          <w:lang w:val="fr-FR"/>
        </w:rPr>
        <w:t xml:space="preserve"> : </w:t>
      </w:r>
    </w:p>
    <w:p w14:paraId="3B5D4604" w14:textId="77777777" w:rsidR="00621EDE" w:rsidRDefault="00621EDE" w:rsidP="00DA4669">
      <w:pPr>
        <w:pStyle w:val="Textedesaisie"/>
        <w:rPr>
          <w:lang w:val="fr-FR"/>
        </w:rPr>
      </w:pPr>
    </w:p>
    <w:p w14:paraId="6BE753AA" w14:textId="77777777" w:rsidR="00DA3608" w:rsidRPr="005905C8" w:rsidRDefault="00DA3608" w:rsidP="00DA3608">
      <w:pPr>
        <w:pStyle w:val="Textedesaisie"/>
        <w:numPr>
          <w:ilvl w:val="0"/>
          <w:numId w:val="12"/>
        </w:numPr>
        <w:rPr>
          <w:ins w:id="1" w:author="Hugeee" w:date="2019-09-17T20:43:00Z"/>
          <w:sz w:val="24"/>
          <w:szCs w:val="32"/>
          <w:lang w:val="fr-FR"/>
        </w:rPr>
      </w:pPr>
      <w:commentRangeStart w:id="2"/>
      <w:commentRangeStart w:id="3"/>
      <w:ins w:id="4" w:author="Hugeee" w:date="2019-09-17T20:43:00Z">
        <w:r w:rsidRPr="005905C8">
          <w:rPr>
            <w:sz w:val="24"/>
            <w:szCs w:val="32"/>
            <w:lang w:val="fr-FR"/>
          </w:rPr>
          <w:t>BARTOLI</w:t>
        </w:r>
        <w:r>
          <w:rPr>
            <w:sz w:val="24"/>
            <w:szCs w:val="32"/>
            <w:lang w:val="fr-FR"/>
          </w:rPr>
          <w:t xml:space="preserve"> </w:t>
        </w:r>
        <w:r w:rsidRPr="005905C8">
          <w:rPr>
            <w:sz w:val="24"/>
            <w:szCs w:val="32"/>
            <w:lang w:val="fr-FR"/>
          </w:rPr>
          <w:t>Mathieu</w:t>
        </w:r>
      </w:ins>
    </w:p>
    <w:p w14:paraId="62BDE262" w14:textId="221433CB" w:rsidR="00621EDE" w:rsidRPr="005905C8" w:rsidDel="00DA3608" w:rsidRDefault="00621EDE" w:rsidP="005905C8">
      <w:pPr>
        <w:pStyle w:val="Textedesaisie"/>
        <w:numPr>
          <w:ilvl w:val="0"/>
          <w:numId w:val="12"/>
        </w:numPr>
        <w:rPr>
          <w:del w:id="5" w:author="Hugeee" w:date="2019-09-17T20:43:00Z"/>
          <w:sz w:val="24"/>
          <w:szCs w:val="32"/>
          <w:lang w:val="fr-FR"/>
        </w:rPr>
      </w:pPr>
      <w:del w:id="6" w:author="Hugeee" w:date="2019-09-17T20:42:00Z">
        <w:r w:rsidRPr="005905C8" w:rsidDel="00DA3608">
          <w:rPr>
            <w:sz w:val="24"/>
            <w:szCs w:val="32"/>
            <w:lang w:val="fr-FR"/>
          </w:rPr>
          <w:delText xml:space="preserve">Sébastien </w:delText>
        </w:r>
      </w:del>
      <w:del w:id="7" w:author="Hugeee" w:date="2019-09-17T20:43:00Z">
        <w:r w:rsidRPr="005905C8" w:rsidDel="00DA3608">
          <w:rPr>
            <w:sz w:val="24"/>
            <w:szCs w:val="32"/>
            <w:lang w:val="fr-FR"/>
          </w:rPr>
          <w:delText>HUG DE LARAUZE</w:delText>
        </w:r>
      </w:del>
    </w:p>
    <w:p w14:paraId="401FB198" w14:textId="0CD6B92F" w:rsidR="00621EDE" w:rsidRPr="005905C8" w:rsidRDefault="00621EDE" w:rsidP="005905C8">
      <w:pPr>
        <w:pStyle w:val="Textedesaisie"/>
        <w:numPr>
          <w:ilvl w:val="0"/>
          <w:numId w:val="12"/>
        </w:numPr>
        <w:rPr>
          <w:sz w:val="24"/>
          <w:szCs w:val="32"/>
          <w:lang w:val="fr-FR"/>
        </w:rPr>
      </w:pPr>
      <w:del w:id="8" w:author="Hugeee" w:date="2019-09-17T20:42:00Z">
        <w:r w:rsidRPr="005905C8" w:rsidDel="00DA3608">
          <w:rPr>
            <w:sz w:val="24"/>
            <w:szCs w:val="32"/>
            <w:lang w:val="fr-FR"/>
          </w:rPr>
          <w:delText xml:space="preserve">Lucas </w:delText>
        </w:r>
      </w:del>
      <w:r w:rsidRPr="005905C8">
        <w:rPr>
          <w:sz w:val="24"/>
          <w:szCs w:val="32"/>
          <w:lang w:val="fr-FR"/>
        </w:rPr>
        <w:t>DUMESTRE</w:t>
      </w:r>
      <w:ins w:id="9" w:author="Hugeee" w:date="2019-09-17T20:42:00Z">
        <w:r w:rsidR="00DA3608">
          <w:rPr>
            <w:sz w:val="24"/>
            <w:szCs w:val="32"/>
            <w:lang w:val="fr-FR"/>
          </w:rPr>
          <w:t xml:space="preserve"> </w:t>
        </w:r>
        <w:r w:rsidR="00DA3608" w:rsidRPr="005905C8">
          <w:rPr>
            <w:sz w:val="24"/>
            <w:szCs w:val="32"/>
            <w:lang w:val="fr-FR"/>
          </w:rPr>
          <w:t>Lucas</w:t>
        </w:r>
      </w:ins>
    </w:p>
    <w:p w14:paraId="410B019C" w14:textId="1D4E9CF0" w:rsidR="00621EDE" w:rsidRPr="005905C8" w:rsidDel="00DA3608" w:rsidRDefault="00621EDE" w:rsidP="005905C8">
      <w:pPr>
        <w:pStyle w:val="Textedesaisie"/>
        <w:numPr>
          <w:ilvl w:val="0"/>
          <w:numId w:val="12"/>
        </w:numPr>
        <w:rPr>
          <w:del w:id="10" w:author="Hugeee" w:date="2019-09-17T20:43:00Z"/>
          <w:sz w:val="24"/>
          <w:szCs w:val="32"/>
          <w:lang w:val="fr-FR"/>
        </w:rPr>
      </w:pPr>
      <w:del w:id="11" w:author="Hugeee" w:date="2019-09-17T20:42:00Z">
        <w:r w:rsidRPr="005905C8" w:rsidDel="00DA3608">
          <w:rPr>
            <w:sz w:val="24"/>
            <w:szCs w:val="32"/>
            <w:lang w:val="fr-FR"/>
          </w:rPr>
          <w:delText xml:space="preserve">Mathieu </w:delText>
        </w:r>
      </w:del>
      <w:del w:id="12" w:author="Hugeee" w:date="2019-09-17T20:43:00Z">
        <w:r w:rsidRPr="005905C8" w:rsidDel="00DA3608">
          <w:rPr>
            <w:sz w:val="24"/>
            <w:szCs w:val="32"/>
            <w:lang w:val="fr-FR"/>
          </w:rPr>
          <w:delText>BARTOLI</w:delText>
        </w:r>
      </w:del>
    </w:p>
    <w:p w14:paraId="1974D2C0" w14:textId="7C13B26F" w:rsidR="00621EDE" w:rsidRDefault="00621EDE" w:rsidP="005905C8">
      <w:pPr>
        <w:pStyle w:val="Textedesaisie"/>
        <w:numPr>
          <w:ilvl w:val="0"/>
          <w:numId w:val="12"/>
        </w:numPr>
        <w:rPr>
          <w:ins w:id="13" w:author="Hugeee" w:date="2019-09-17T20:43:00Z"/>
          <w:sz w:val="24"/>
          <w:szCs w:val="32"/>
          <w:lang w:val="fr-FR"/>
        </w:rPr>
      </w:pPr>
      <w:del w:id="14" w:author="Hugeee" w:date="2019-09-17T20:42:00Z">
        <w:r w:rsidRPr="005905C8" w:rsidDel="00DA3608">
          <w:rPr>
            <w:sz w:val="24"/>
            <w:szCs w:val="32"/>
            <w:lang w:val="fr-FR"/>
          </w:rPr>
          <w:delText xml:space="preserve">Ludovic </w:delText>
        </w:r>
      </w:del>
      <w:r w:rsidRPr="005905C8">
        <w:rPr>
          <w:sz w:val="24"/>
          <w:szCs w:val="32"/>
          <w:lang w:val="fr-FR"/>
        </w:rPr>
        <w:t>FRANCIS</w:t>
      </w:r>
      <w:ins w:id="15" w:author="Hugeee" w:date="2019-09-17T20:42:00Z">
        <w:r w:rsidR="00DA3608">
          <w:rPr>
            <w:sz w:val="24"/>
            <w:szCs w:val="32"/>
            <w:lang w:val="fr-FR"/>
          </w:rPr>
          <w:t xml:space="preserve"> </w:t>
        </w:r>
        <w:r w:rsidR="00DA3608" w:rsidRPr="005905C8">
          <w:rPr>
            <w:sz w:val="24"/>
            <w:szCs w:val="32"/>
            <w:lang w:val="fr-FR"/>
          </w:rPr>
          <w:t>Ludovic</w:t>
        </w:r>
      </w:ins>
    </w:p>
    <w:p w14:paraId="1AB1354D" w14:textId="66612503" w:rsidR="00DA3608" w:rsidRPr="00DA3608" w:rsidRDefault="00DA3608">
      <w:pPr>
        <w:pStyle w:val="Textedesaisie"/>
        <w:numPr>
          <w:ilvl w:val="0"/>
          <w:numId w:val="12"/>
        </w:numPr>
        <w:rPr>
          <w:sz w:val="24"/>
          <w:szCs w:val="32"/>
          <w:lang w:val="fr-FR"/>
        </w:rPr>
      </w:pPr>
      <w:ins w:id="16" w:author="Hugeee" w:date="2019-09-17T20:43:00Z">
        <w:r w:rsidRPr="005905C8">
          <w:rPr>
            <w:sz w:val="24"/>
            <w:szCs w:val="32"/>
            <w:lang w:val="fr-FR"/>
          </w:rPr>
          <w:t>HUG DE LARAUZE</w:t>
        </w:r>
        <w:r>
          <w:rPr>
            <w:sz w:val="24"/>
            <w:szCs w:val="32"/>
            <w:lang w:val="fr-FR"/>
          </w:rPr>
          <w:t xml:space="preserve"> </w:t>
        </w:r>
        <w:r w:rsidRPr="005905C8">
          <w:rPr>
            <w:sz w:val="24"/>
            <w:szCs w:val="32"/>
            <w:lang w:val="fr-FR"/>
          </w:rPr>
          <w:t>Sébastien</w:t>
        </w:r>
      </w:ins>
      <w:commentRangeEnd w:id="2"/>
      <w:ins w:id="17" w:author="Hugeee" w:date="2019-09-17T21:00:00Z">
        <w:r w:rsidR="00CA03F4">
          <w:rPr>
            <w:rStyle w:val="Marquedecommentaire"/>
            <w:lang w:val="fr-FR"/>
          </w:rPr>
          <w:commentReference w:id="2"/>
        </w:r>
      </w:ins>
      <w:commentRangeEnd w:id="3"/>
      <w:r w:rsidR="00612B61">
        <w:rPr>
          <w:rStyle w:val="Marquedecommentaire"/>
          <w:lang w:val="fr-FR"/>
        </w:rPr>
        <w:commentReference w:id="3"/>
      </w:r>
    </w:p>
    <w:p w14:paraId="13F67370" w14:textId="70B75A17" w:rsidR="005905C8" w:rsidRDefault="005905C8" w:rsidP="005905C8">
      <w:pPr>
        <w:pStyle w:val="Textedesaisie"/>
        <w:rPr>
          <w:sz w:val="24"/>
          <w:szCs w:val="32"/>
          <w:lang w:val="fr-FR"/>
        </w:rPr>
      </w:pPr>
    </w:p>
    <w:p w14:paraId="45080C5B" w14:textId="1CB5C237" w:rsidR="005905C8" w:rsidRPr="005905C8" w:rsidRDefault="005905C8" w:rsidP="005905C8">
      <w:pPr>
        <w:pStyle w:val="Textedesaisie"/>
        <w:rPr>
          <w:i/>
          <w:iCs/>
          <w:sz w:val="24"/>
          <w:szCs w:val="32"/>
          <w:lang w:val="fr-FR"/>
        </w:rPr>
      </w:pPr>
      <w:r w:rsidRPr="005905C8">
        <w:rPr>
          <w:i/>
          <w:iCs/>
          <w:sz w:val="24"/>
          <w:szCs w:val="32"/>
          <w:lang w:val="fr-FR"/>
        </w:rPr>
        <w:t>FIP2A</w:t>
      </w:r>
    </w:p>
    <w:p w14:paraId="03E8702E" w14:textId="07245108" w:rsidR="005905C8" w:rsidRDefault="005905C8" w:rsidP="005905C8">
      <w:pPr>
        <w:pStyle w:val="Textedesaisie"/>
        <w:rPr>
          <w:sz w:val="24"/>
          <w:szCs w:val="32"/>
          <w:lang w:val="fr-FR"/>
        </w:rPr>
      </w:pPr>
    </w:p>
    <w:p w14:paraId="17455BDA" w14:textId="3EB8E067" w:rsidR="005905C8" w:rsidRPr="005905C8" w:rsidRDefault="005905C8" w:rsidP="005905C8">
      <w:pPr>
        <w:pStyle w:val="Textedesaisie"/>
        <w:rPr>
          <w:i/>
          <w:iCs/>
          <w:sz w:val="24"/>
          <w:szCs w:val="32"/>
          <w:lang w:val="fr-FR"/>
        </w:rPr>
      </w:pPr>
      <w:r w:rsidRPr="005905C8">
        <w:rPr>
          <w:i/>
          <w:iCs/>
          <w:sz w:val="24"/>
          <w:szCs w:val="32"/>
          <w:lang w:val="fr-FR"/>
        </w:rPr>
        <w:t>2019</w:t>
      </w:r>
    </w:p>
    <w:p w14:paraId="122AEB39" w14:textId="138EB311" w:rsidR="005905C8" w:rsidRDefault="005905C8" w:rsidP="00DA4669">
      <w:pPr>
        <w:pStyle w:val="Textedesaisie"/>
        <w:rPr>
          <w:lang w:val="fr-FR"/>
        </w:rPr>
      </w:pPr>
    </w:p>
    <w:p w14:paraId="64783FFB" w14:textId="77777777" w:rsidR="005905C8" w:rsidRDefault="005905C8" w:rsidP="00DA4669">
      <w:pPr>
        <w:pStyle w:val="Textedesaisie"/>
        <w:rPr>
          <w:lang w:val="fr-FR"/>
        </w:rPr>
      </w:pPr>
    </w:p>
    <w:p w14:paraId="1812798E" w14:textId="77777777" w:rsidR="00E547C0" w:rsidRDefault="00E547C0" w:rsidP="00DA4669">
      <w:pPr>
        <w:pStyle w:val="Textedesaisie"/>
        <w:rPr>
          <w:lang w:val="fr-FR"/>
        </w:rPr>
      </w:pPr>
    </w:p>
    <w:p w14:paraId="752FBE6B" w14:textId="77777777" w:rsidR="00595F97" w:rsidRDefault="00595F97" w:rsidP="00DA4669">
      <w:pPr>
        <w:pStyle w:val="Textedesaisie"/>
        <w:rPr>
          <w:lang w:val="fr-FR"/>
        </w:rPr>
      </w:pPr>
    </w:p>
    <w:p w14:paraId="461025FC" w14:textId="286992C1" w:rsidR="00595F97" w:rsidRDefault="00595F97" w:rsidP="00DA4669">
      <w:pPr>
        <w:pStyle w:val="Textedesaisie"/>
        <w:rPr>
          <w:lang w:val="fr-FR"/>
        </w:rPr>
        <w:sectPr w:rsidR="00595F97" w:rsidSect="00190765">
          <w:headerReference w:type="default" r:id="rId11"/>
          <w:type w:val="continuous"/>
          <w:pgSz w:w="11906" w:h="16838" w:code="9"/>
          <w:pgMar w:top="7456" w:right="1558" w:bottom="3969" w:left="1191" w:header="567" w:footer="567" w:gutter="0"/>
          <w:cols w:space="708"/>
          <w:docGrid w:linePitch="360"/>
        </w:sectPr>
      </w:pPr>
    </w:p>
    <w:p w14:paraId="28081FC8" w14:textId="1B561828" w:rsidR="00595F97" w:rsidRDefault="00D508F2" w:rsidP="00595F97">
      <w:pPr>
        <w:pStyle w:val="Sous-titre"/>
      </w:pPr>
      <w:r>
        <w:lastRenderedPageBreak/>
        <w:tab/>
        <w:t xml:space="preserve">        </w:t>
      </w:r>
      <w:r w:rsidR="00595F97">
        <w:t xml:space="preserve">  </w:t>
      </w:r>
    </w:p>
    <w:bookmarkStart w:id="18" w:name="_Toc19635188" w:displacedByCustomXml="next"/>
    <w:sdt>
      <w:sdtPr>
        <w:rPr>
          <w:b w:val="0"/>
          <w:caps w:val="0"/>
          <w:color w:val="auto"/>
          <w:sz w:val="22"/>
          <w:szCs w:val="22"/>
        </w:rPr>
        <w:id w:val="1373879190"/>
        <w:docPartObj>
          <w:docPartGallery w:val="Table of Contents"/>
          <w:docPartUnique/>
        </w:docPartObj>
      </w:sdtPr>
      <w:sdtEndPr>
        <w:rPr>
          <w:bCs/>
        </w:rPr>
      </w:sdtEndPr>
      <w:sdtContent>
        <w:p w14:paraId="5AB7F1DC" w14:textId="3B37F2F7" w:rsidR="00595F97" w:rsidRDefault="00595F97" w:rsidP="00595F97">
          <w:pPr>
            <w:pStyle w:val="Titre"/>
          </w:pPr>
          <w:r>
            <w:t>Table des matières</w:t>
          </w:r>
          <w:bookmarkEnd w:id="18"/>
        </w:p>
        <w:p w14:paraId="6C70C219" w14:textId="77777777" w:rsidR="00595F97" w:rsidRPr="00595F97" w:rsidRDefault="00595F97" w:rsidP="00595F97"/>
        <w:p w14:paraId="1284A5C8" w14:textId="77777777" w:rsidR="00595F97" w:rsidRPr="00595F97" w:rsidRDefault="00595F97" w:rsidP="00595F97"/>
        <w:p w14:paraId="3CD2D620" w14:textId="7ABF16D1" w:rsidR="002B2363" w:rsidRDefault="00595F97">
          <w:pPr>
            <w:pStyle w:val="TM1"/>
            <w:tabs>
              <w:tab w:val="right" w:leader="dot" w:pos="9628"/>
            </w:tabs>
            <w:rPr>
              <w:rStyle w:val="Lienhypertexte"/>
              <w:b/>
              <w:bCs/>
              <w:noProof/>
              <w:color w:val="808080" w:themeColor="background1" w:themeShade="80"/>
              <w:sz w:val="28"/>
              <w:szCs w:val="28"/>
            </w:rPr>
          </w:pPr>
          <w:r w:rsidRPr="00595F97">
            <w:rPr>
              <w:b/>
              <w:bCs/>
              <w:color w:val="808080" w:themeColor="background1" w:themeShade="80"/>
              <w:sz w:val="24"/>
              <w:szCs w:val="24"/>
            </w:rPr>
            <w:fldChar w:fldCharType="begin"/>
          </w:r>
          <w:r w:rsidRPr="00595F97">
            <w:rPr>
              <w:b/>
              <w:bCs/>
              <w:color w:val="808080" w:themeColor="background1" w:themeShade="80"/>
              <w:sz w:val="24"/>
              <w:szCs w:val="24"/>
            </w:rPr>
            <w:instrText xml:space="preserve"> TOC \o "1-3" \h \z \u </w:instrText>
          </w:r>
          <w:r w:rsidRPr="00595F97">
            <w:rPr>
              <w:b/>
              <w:bCs/>
              <w:color w:val="808080" w:themeColor="background1" w:themeShade="80"/>
              <w:sz w:val="24"/>
              <w:szCs w:val="24"/>
            </w:rPr>
            <w:fldChar w:fldCharType="separate"/>
          </w:r>
          <w:hyperlink w:anchor="_Toc19635188" w:history="1">
            <w:r w:rsidR="002B2363" w:rsidRPr="002B2363">
              <w:rPr>
                <w:rStyle w:val="Lienhypertexte"/>
                <w:b/>
                <w:bCs/>
                <w:noProof/>
                <w:color w:val="808080" w:themeColor="background1" w:themeShade="80"/>
                <w:sz w:val="28"/>
                <w:szCs w:val="28"/>
              </w:rPr>
              <w:t>Table des matières</w:t>
            </w:r>
            <w:r w:rsidR="002B2363" w:rsidRPr="002B2363">
              <w:rPr>
                <w:b/>
                <w:bCs/>
                <w:noProof/>
                <w:webHidden/>
                <w:color w:val="808080" w:themeColor="background1" w:themeShade="80"/>
                <w:sz w:val="28"/>
                <w:szCs w:val="28"/>
              </w:rPr>
              <w:tab/>
            </w:r>
            <w:r w:rsidR="002B2363" w:rsidRPr="002B2363">
              <w:rPr>
                <w:b/>
                <w:bCs/>
                <w:noProof/>
                <w:webHidden/>
                <w:color w:val="808080" w:themeColor="background1" w:themeShade="80"/>
                <w:sz w:val="28"/>
                <w:szCs w:val="28"/>
              </w:rPr>
              <w:fldChar w:fldCharType="begin"/>
            </w:r>
            <w:r w:rsidR="002B2363" w:rsidRPr="002B2363">
              <w:rPr>
                <w:b/>
                <w:bCs/>
                <w:noProof/>
                <w:webHidden/>
                <w:color w:val="808080" w:themeColor="background1" w:themeShade="80"/>
                <w:sz w:val="28"/>
                <w:szCs w:val="28"/>
              </w:rPr>
              <w:instrText xml:space="preserve"> PAGEREF _Toc19635188 \h </w:instrText>
            </w:r>
            <w:r w:rsidR="002B2363" w:rsidRPr="002B2363">
              <w:rPr>
                <w:b/>
                <w:bCs/>
                <w:noProof/>
                <w:webHidden/>
                <w:color w:val="808080" w:themeColor="background1" w:themeShade="80"/>
                <w:sz w:val="28"/>
                <w:szCs w:val="28"/>
              </w:rPr>
            </w:r>
            <w:r w:rsidR="002B2363" w:rsidRPr="002B2363">
              <w:rPr>
                <w:b/>
                <w:bCs/>
                <w:noProof/>
                <w:webHidden/>
                <w:color w:val="808080" w:themeColor="background1" w:themeShade="80"/>
                <w:sz w:val="28"/>
                <w:szCs w:val="28"/>
              </w:rPr>
              <w:fldChar w:fldCharType="separate"/>
            </w:r>
            <w:r w:rsidR="00437BFE">
              <w:rPr>
                <w:b/>
                <w:bCs/>
                <w:noProof/>
                <w:webHidden/>
                <w:color w:val="808080" w:themeColor="background1" w:themeShade="80"/>
                <w:sz w:val="28"/>
                <w:szCs w:val="28"/>
              </w:rPr>
              <w:t>2</w:t>
            </w:r>
            <w:r w:rsidR="002B2363" w:rsidRPr="002B2363">
              <w:rPr>
                <w:b/>
                <w:bCs/>
                <w:noProof/>
                <w:webHidden/>
                <w:color w:val="808080" w:themeColor="background1" w:themeShade="80"/>
                <w:sz w:val="28"/>
                <w:szCs w:val="28"/>
              </w:rPr>
              <w:fldChar w:fldCharType="end"/>
            </w:r>
          </w:hyperlink>
        </w:p>
        <w:p w14:paraId="36CE3B26" w14:textId="77777777" w:rsidR="002B2363" w:rsidRPr="002B2363" w:rsidRDefault="002B2363" w:rsidP="002B2363"/>
        <w:p w14:paraId="7F6D5FB7" w14:textId="4B66ED40" w:rsidR="002B2363" w:rsidRDefault="0085006A">
          <w:pPr>
            <w:pStyle w:val="TM1"/>
            <w:tabs>
              <w:tab w:val="left" w:pos="440"/>
              <w:tab w:val="right" w:leader="dot" w:pos="9628"/>
            </w:tabs>
            <w:rPr>
              <w:rStyle w:val="Lienhypertexte"/>
              <w:b/>
              <w:bCs/>
              <w:noProof/>
              <w:color w:val="808080" w:themeColor="background1" w:themeShade="80"/>
              <w:sz w:val="28"/>
              <w:szCs w:val="28"/>
            </w:rPr>
          </w:pPr>
          <w:hyperlink w:anchor="_Toc19635189" w:history="1">
            <w:r w:rsidR="002B2363" w:rsidRPr="002B2363">
              <w:rPr>
                <w:rStyle w:val="Lienhypertexte"/>
                <w:b/>
                <w:bCs/>
                <w:noProof/>
                <w:color w:val="808080" w:themeColor="background1" w:themeShade="80"/>
                <w:sz w:val="28"/>
                <w:szCs w:val="28"/>
              </w:rPr>
              <w:t>I.</w:t>
            </w:r>
            <w:r w:rsidR="002B2363" w:rsidRPr="002B2363">
              <w:rPr>
                <w:rFonts w:eastAsiaTheme="minorEastAsia"/>
                <w:b/>
                <w:bCs/>
                <w:noProof/>
                <w:color w:val="808080" w:themeColor="background1" w:themeShade="80"/>
                <w:sz w:val="28"/>
                <w:szCs w:val="28"/>
                <w:lang w:eastAsia="fr-FR"/>
              </w:rPr>
              <w:tab/>
            </w:r>
            <w:r w:rsidR="002B2363" w:rsidRPr="002B2363">
              <w:rPr>
                <w:rStyle w:val="Lienhypertexte"/>
                <w:b/>
                <w:bCs/>
                <w:noProof/>
                <w:color w:val="808080" w:themeColor="background1" w:themeShade="80"/>
                <w:sz w:val="28"/>
                <w:szCs w:val="28"/>
              </w:rPr>
              <w:t>Introduction</w:t>
            </w:r>
            <w:r w:rsidR="002B2363" w:rsidRPr="002B2363">
              <w:rPr>
                <w:b/>
                <w:bCs/>
                <w:noProof/>
                <w:webHidden/>
                <w:color w:val="808080" w:themeColor="background1" w:themeShade="80"/>
                <w:sz w:val="28"/>
                <w:szCs w:val="28"/>
              </w:rPr>
              <w:tab/>
            </w:r>
            <w:r w:rsidR="002B2363" w:rsidRPr="002B2363">
              <w:rPr>
                <w:b/>
                <w:bCs/>
                <w:noProof/>
                <w:webHidden/>
                <w:color w:val="808080" w:themeColor="background1" w:themeShade="80"/>
                <w:sz w:val="28"/>
                <w:szCs w:val="28"/>
              </w:rPr>
              <w:fldChar w:fldCharType="begin"/>
            </w:r>
            <w:r w:rsidR="002B2363" w:rsidRPr="002B2363">
              <w:rPr>
                <w:b/>
                <w:bCs/>
                <w:noProof/>
                <w:webHidden/>
                <w:color w:val="808080" w:themeColor="background1" w:themeShade="80"/>
                <w:sz w:val="28"/>
                <w:szCs w:val="28"/>
              </w:rPr>
              <w:instrText xml:space="preserve"> PAGEREF _Toc19635189 \h </w:instrText>
            </w:r>
            <w:r w:rsidR="002B2363" w:rsidRPr="002B2363">
              <w:rPr>
                <w:b/>
                <w:bCs/>
                <w:noProof/>
                <w:webHidden/>
                <w:color w:val="808080" w:themeColor="background1" w:themeShade="80"/>
                <w:sz w:val="28"/>
                <w:szCs w:val="28"/>
              </w:rPr>
            </w:r>
            <w:r w:rsidR="002B2363" w:rsidRPr="002B2363">
              <w:rPr>
                <w:b/>
                <w:bCs/>
                <w:noProof/>
                <w:webHidden/>
                <w:color w:val="808080" w:themeColor="background1" w:themeShade="80"/>
                <w:sz w:val="28"/>
                <w:szCs w:val="28"/>
              </w:rPr>
              <w:fldChar w:fldCharType="separate"/>
            </w:r>
            <w:r w:rsidR="00437BFE">
              <w:rPr>
                <w:b/>
                <w:bCs/>
                <w:noProof/>
                <w:webHidden/>
                <w:color w:val="808080" w:themeColor="background1" w:themeShade="80"/>
                <w:sz w:val="28"/>
                <w:szCs w:val="28"/>
              </w:rPr>
              <w:t>3</w:t>
            </w:r>
            <w:r w:rsidR="002B2363" w:rsidRPr="002B2363">
              <w:rPr>
                <w:b/>
                <w:bCs/>
                <w:noProof/>
                <w:webHidden/>
                <w:color w:val="808080" w:themeColor="background1" w:themeShade="80"/>
                <w:sz w:val="28"/>
                <w:szCs w:val="28"/>
              </w:rPr>
              <w:fldChar w:fldCharType="end"/>
            </w:r>
          </w:hyperlink>
        </w:p>
        <w:p w14:paraId="39299B79" w14:textId="77777777" w:rsidR="002B2363" w:rsidRPr="002B2363" w:rsidRDefault="002B2363" w:rsidP="002B2363"/>
        <w:p w14:paraId="21FDE45F" w14:textId="46A87DF3" w:rsidR="002B2363" w:rsidRDefault="0085006A">
          <w:pPr>
            <w:pStyle w:val="TM1"/>
            <w:tabs>
              <w:tab w:val="left" w:pos="440"/>
              <w:tab w:val="right" w:leader="dot" w:pos="9628"/>
            </w:tabs>
            <w:rPr>
              <w:rStyle w:val="Lienhypertexte"/>
              <w:b/>
              <w:bCs/>
              <w:noProof/>
              <w:color w:val="808080" w:themeColor="background1" w:themeShade="80"/>
              <w:sz w:val="28"/>
              <w:szCs w:val="28"/>
            </w:rPr>
          </w:pPr>
          <w:r>
            <w:fldChar w:fldCharType="begin"/>
          </w:r>
          <w:r>
            <w:instrText xml:space="preserve"> HYPERLINK \l "_Toc19635190" </w:instrText>
          </w:r>
          <w:r>
            <w:fldChar w:fldCharType="separate"/>
          </w:r>
          <w:r w:rsidR="002B2363" w:rsidRPr="002B2363">
            <w:rPr>
              <w:rStyle w:val="Lienhypertexte"/>
              <w:b/>
              <w:bCs/>
              <w:noProof/>
              <w:color w:val="808080" w:themeColor="background1" w:themeShade="80"/>
              <w:sz w:val="28"/>
              <w:szCs w:val="28"/>
            </w:rPr>
            <w:t>II.</w:t>
          </w:r>
          <w:r w:rsidR="002B2363" w:rsidRPr="002B2363">
            <w:rPr>
              <w:rFonts w:eastAsiaTheme="minorEastAsia"/>
              <w:b/>
              <w:bCs/>
              <w:noProof/>
              <w:color w:val="808080" w:themeColor="background1" w:themeShade="80"/>
              <w:sz w:val="28"/>
              <w:szCs w:val="28"/>
              <w:lang w:eastAsia="fr-FR"/>
            </w:rPr>
            <w:tab/>
          </w:r>
          <w:r w:rsidR="002B2363" w:rsidRPr="002B2363">
            <w:rPr>
              <w:rStyle w:val="Lienhypertexte"/>
              <w:b/>
              <w:bCs/>
              <w:noProof/>
              <w:color w:val="808080" w:themeColor="background1" w:themeShade="80"/>
              <w:sz w:val="28"/>
              <w:szCs w:val="28"/>
            </w:rPr>
            <w:t>Organisation du travail en equipe (BE1)</w:t>
          </w:r>
          <w:r w:rsidR="002B2363" w:rsidRPr="002B2363">
            <w:rPr>
              <w:b/>
              <w:bCs/>
              <w:noProof/>
              <w:webHidden/>
              <w:color w:val="808080" w:themeColor="background1" w:themeShade="80"/>
              <w:sz w:val="28"/>
              <w:szCs w:val="28"/>
            </w:rPr>
            <w:tab/>
          </w:r>
          <w:r w:rsidR="002B2363" w:rsidRPr="002B2363">
            <w:rPr>
              <w:b/>
              <w:bCs/>
              <w:noProof/>
              <w:webHidden/>
              <w:color w:val="808080" w:themeColor="background1" w:themeShade="80"/>
              <w:sz w:val="28"/>
              <w:szCs w:val="28"/>
            </w:rPr>
            <w:fldChar w:fldCharType="begin"/>
          </w:r>
          <w:r w:rsidR="002B2363" w:rsidRPr="002B2363">
            <w:rPr>
              <w:b/>
              <w:bCs/>
              <w:noProof/>
              <w:webHidden/>
              <w:color w:val="808080" w:themeColor="background1" w:themeShade="80"/>
              <w:sz w:val="28"/>
              <w:szCs w:val="28"/>
            </w:rPr>
            <w:instrText xml:space="preserve"> PAGEREF _Toc19635190 \h </w:instrText>
          </w:r>
          <w:r w:rsidR="002B2363" w:rsidRPr="002B2363">
            <w:rPr>
              <w:b/>
              <w:bCs/>
              <w:noProof/>
              <w:webHidden/>
              <w:color w:val="808080" w:themeColor="background1" w:themeShade="80"/>
              <w:sz w:val="28"/>
              <w:szCs w:val="28"/>
            </w:rPr>
          </w:r>
          <w:r w:rsidR="002B2363" w:rsidRPr="002B2363">
            <w:rPr>
              <w:b/>
              <w:bCs/>
              <w:noProof/>
              <w:webHidden/>
              <w:color w:val="808080" w:themeColor="background1" w:themeShade="80"/>
              <w:sz w:val="28"/>
              <w:szCs w:val="28"/>
            </w:rPr>
            <w:fldChar w:fldCharType="separate"/>
          </w:r>
          <w:ins w:id="19" w:author="Hugeee" w:date="2019-09-17T22:02:00Z">
            <w:r w:rsidR="00437BFE">
              <w:rPr>
                <w:b/>
                <w:bCs/>
                <w:noProof/>
                <w:webHidden/>
                <w:color w:val="808080" w:themeColor="background1" w:themeShade="80"/>
                <w:sz w:val="28"/>
                <w:szCs w:val="28"/>
              </w:rPr>
              <w:t>4</w:t>
            </w:r>
          </w:ins>
          <w:del w:id="20" w:author="Hugeee" w:date="2019-09-17T22:02:00Z">
            <w:r w:rsidR="002B2363" w:rsidRPr="002B2363" w:rsidDel="00437BFE">
              <w:rPr>
                <w:b/>
                <w:bCs/>
                <w:noProof/>
                <w:webHidden/>
                <w:color w:val="808080" w:themeColor="background1" w:themeShade="80"/>
                <w:sz w:val="28"/>
                <w:szCs w:val="28"/>
              </w:rPr>
              <w:delText>5</w:delText>
            </w:r>
          </w:del>
          <w:r w:rsidR="002B2363" w:rsidRPr="002B2363">
            <w:rPr>
              <w:b/>
              <w:bCs/>
              <w:noProof/>
              <w:webHidden/>
              <w:color w:val="808080" w:themeColor="background1" w:themeShade="80"/>
              <w:sz w:val="28"/>
              <w:szCs w:val="28"/>
            </w:rPr>
            <w:fldChar w:fldCharType="end"/>
          </w:r>
          <w:r>
            <w:rPr>
              <w:b/>
              <w:bCs/>
              <w:noProof/>
              <w:color w:val="808080" w:themeColor="background1" w:themeShade="80"/>
              <w:sz w:val="28"/>
              <w:szCs w:val="28"/>
            </w:rPr>
            <w:fldChar w:fldCharType="end"/>
          </w:r>
        </w:p>
        <w:p w14:paraId="4BD6D0A5" w14:textId="77777777" w:rsidR="002B2363" w:rsidRPr="002B2363" w:rsidRDefault="002B2363" w:rsidP="002B2363"/>
        <w:p w14:paraId="242ED1C7" w14:textId="48F4BAFA" w:rsidR="002B2363" w:rsidRDefault="0085006A">
          <w:pPr>
            <w:pStyle w:val="TM1"/>
            <w:tabs>
              <w:tab w:val="left" w:pos="660"/>
              <w:tab w:val="right" w:leader="dot" w:pos="9628"/>
            </w:tabs>
            <w:rPr>
              <w:rStyle w:val="Lienhypertexte"/>
              <w:b/>
              <w:bCs/>
              <w:noProof/>
              <w:color w:val="808080" w:themeColor="background1" w:themeShade="80"/>
              <w:sz w:val="28"/>
              <w:szCs w:val="28"/>
            </w:rPr>
          </w:pPr>
          <w:r>
            <w:fldChar w:fldCharType="begin"/>
          </w:r>
          <w:r>
            <w:instrText xml:space="preserve"> HYPERLINK \l "_Toc19635191" </w:instrText>
          </w:r>
          <w:r>
            <w:fldChar w:fldCharType="separate"/>
          </w:r>
          <w:r w:rsidR="002B2363" w:rsidRPr="002B2363">
            <w:rPr>
              <w:rStyle w:val="Lienhypertexte"/>
              <w:b/>
              <w:bCs/>
              <w:noProof/>
              <w:color w:val="808080" w:themeColor="background1" w:themeShade="80"/>
              <w:sz w:val="28"/>
              <w:szCs w:val="28"/>
              <w:lang w:val="en-US"/>
            </w:rPr>
            <w:t>III.</w:t>
          </w:r>
          <w:r w:rsidR="002B2363" w:rsidRPr="002B2363">
            <w:rPr>
              <w:rFonts w:eastAsiaTheme="minorEastAsia"/>
              <w:b/>
              <w:bCs/>
              <w:noProof/>
              <w:color w:val="808080" w:themeColor="background1" w:themeShade="80"/>
              <w:sz w:val="28"/>
              <w:szCs w:val="28"/>
              <w:lang w:eastAsia="fr-FR"/>
            </w:rPr>
            <w:tab/>
          </w:r>
          <w:r w:rsidR="002B2363" w:rsidRPr="002B2363">
            <w:rPr>
              <w:rStyle w:val="Lienhypertexte"/>
              <w:b/>
              <w:bCs/>
              <w:noProof/>
              <w:color w:val="808080" w:themeColor="background1" w:themeShade="80"/>
              <w:sz w:val="28"/>
              <w:szCs w:val="28"/>
              <w:lang w:val="en-US"/>
            </w:rPr>
            <w:t>Etape 1: transmission elementaire “back to back”</w:t>
          </w:r>
          <w:r w:rsidR="002B2363" w:rsidRPr="002B2363">
            <w:rPr>
              <w:b/>
              <w:bCs/>
              <w:noProof/>
              <w:webHidden/>
              <w:color w:val="808080" w:themeColor="background1" w:themeShade="80"/>
              <w:sz w:val="28"/>
              <w:szCs w:val="28"/>
            </w:rPr>
            <w:tab/>
          </w:r>
          <w:r w:rsidR="002B2363" w:rsidRPr="002B2363">
            <w:rPr>
              <w:b/>
              <w:bCs/>
              <w:noProof/>
              <w:webHidden/>
              <w:color w:val="808080" w:themeColor="background1" w:themeShade="80"/>
              <w:sz w:val="28"/>
              <w:szCs w:val="28"/>
            </w:rPr>
            <w:fldChar w:fldCharType="begin"/>
          </w:r>
          <w:r w:rsidR="002B2363" w:rsidRPr="002B2363">
            <w:rPr>
              <w:b/>
              <w:bCs/>
              <w:noProof/>
              <w:webHidden/>
              <w:color w:val="808080" w:themeColor="background1" w:themeShade="80"/>
              <w:sz w:val="28"/>
              <w:szCs w:val="28"/>
            </w:rPr>
            <w:instrText xml:space="preserve"> PAGEREF _Toc19635191 \h </w:instrText>
          </w:r>
          <w:r w:rsidR="002B2363" w:rsidRPr="002B2363">
            <w:rPr>
              <w:b/>
              <w:bCs/>
              <w:noProof/>
              <w:webHidden/>
              <w:color w:val="808080" w:themeColor="background1" w:themeShade="80"/>
              <w:sz w:val="28"/>
              <w:szCs w:val="28"/>
            </w:rPr>
          </w:r>
          <w:r w:rsidR="002B2363" w:rsidRPr="002B2363">
            <w:rPr>
              <w:b/>
              <w:bCs/>
              <w:noProof/>
              <w:webHidden/>
              <w:color w:val="808080" w:themeColor="background1" w:themeShade="80"/>
              <w:sz w:val="28"/>
              <w:szCs w:val="28"/>
            </w:rPr>
            <w:fldChar w:fldCharType="separate"/>
          </w:r>
          <w:ins w:id="21" w:author="Hugeee" w:date="2019-09-17T22:02:00Z">
            <w:r w:rsidR="00437BFE">
              <w:rPr>
                <w:b/>
                <w:bCs/>
                <w:noProof/>
                <w:webHidden/>
                <w:color w:val="808080" w:themeColor="background1" w:themeShade="80"/>
                <w:sz w:val="28"/>
                <w:szCs w:val="28"/>
              </w:rPr>
              <w:t>4</w:t>
            </w:r>
          </w:ins>
          <w:del w:id="22" w:author="Hugeee" w:date="2019-09-17T22:02:00Z">
            <w:r w:rsidR="002B2363" w:rsidRPr="002B2363" w:rsidDel="00437BFE">
              <w:rPr>
                <w:b/>
                <w:bCs/>
                <w:noProof/>
                <w:webHidden/>
                <w:color w:val="808080" w:themeColor="background1" w:themeShade="80"/>
                <w:sz w:val="28"/>
                <w:szCs w:val="28"/>
              </w:rPr>
              <w:delText>5</w:delText>
            </w:r>
          </w:del>
          <w:r w:rsidR="002B2363" w:rsidRPr="002B2363">
            <w:rPr>
              <w:b/>
              <w:bCs/>
              <w:noProof/>
              <w:webHidden/>
              <w:color w:val="808080" w:themeColor="background1" w:themeShade="80"/>
              <w:sz w:val="28"/>
              <w:szCs w:val="28"/>
            </w:rPr>
            <w:fldChar w:fldCharType="end"/>
          </w:r>
          <w:r>
            <w:rPr>
              <w:b/>
              <w:bCs/>
              <w:noProof/>
              <w:color w:val="808080" w:themeColor="background1" w:themeShade="80"/>
              <w:sz w:val="28"/>
              <w:szCs w:val="28"/>
            </w:rPr>
            <w:fldChar w:fldCharType="end"/>
          </w:r>
        </w:p>
        <w:p w14:paraId="5EEDC08D" w14:textId="77777777" w:rsidR="002B2363" w:rsidRPr="002B2363" w:rsidRDefault="002B2363" w:rsidP="002B2363"/>
        <w:p w14:paraId="3AE70DD6" w14:textId="3F18FDF1" w:rsidR="00C00401" w:rsidRDefault="00595F97" w:rsidP="00595F97">
          <w:r w:rsidRPr="00595F97">
            <w:rPr>
              <w:b/>
              <w:bCs/>
              <w:color w:val="808080" w:themeColor="background1" w:themeShade="80"/>
              <w:sz w:val="24"/>
              <w:szCs w:val="24"/>
            </w:rPr>
            <w:fldChar w:fldCharType="end"/>
          </w:r>
        </w:p>
      </w:sdtContent>
    </w:sdt>
    <w:p w14:paraId="4B3A9BF6" w14:textId="17516669" w:rsidR="00C00401" w:rsidRDefault="00C00401" w:rsidP="00C00401"/>
    <w:p w14:paraId="28D29526" w14:textId="43952D09" w:rsidR="00C00401" w:rsidRPr="00C00401" w:rsidRDefault="00C00401" w:rsidP="003E14B2">
      <w:pPr>
        <w:pStyle w:val="Sous-titre"/>
        <w:ind w:firstLine="360"/>
      </w:pPr>
    </w:p>
    <w:p w14:paraId="4EEF74C0" w14:textId="535ED81E" w:rsidR="00C00401" w:rsidRDefault="00C00401" w:rsidP="00C00401"/>
    <w:p w14:paraId="7895E617" w14:textId="5715F20D" w:rsidR="00C00401" w:rsidRPr="00C00401" w:rsidRDefault="00C00401" w:rsidP="00C00401"/>
    <w:p w14:paraId="6BF3EDA5" w14:textId="77777777" w:rsidR="00C649E1" w:rsidRDefault="00C649E1" w:rsidP="00C00401">
      <w:pPr>
        <w:pStyle w:val="Sous-titre"/>
      </w:pPr>
      <w:r>
        <w:br w:type="page"/>
      </w:r>
    </w:p>
    <w:p w14:paraId="7BA87F0E" w14:textId="3B9AF7B2" w:rsidR="00C649E1" w:rsidRDefault="00C649E1" w:rsidP="00C00401">
      <w:pPr>
        <w:pStyle w:val="Titre"/>
        <w:numPr>
          <w:ilvl w:val="0"/>
          <w:numId w:val="6"/>
        </w:numPr>
      </w:pPr>
      <w:bookmarkStart w:id="23" w:name="_Toc19635189"/>
      <w:r>
        <w:lastRenderedPageBreak/>
        <w:t>Introduction</w:t>
      </w:r>
      <w:bookmarkEnd w:id="23"/>
    </w:p>
    <w:p w14:paraId="1250A1CC" w14:textId="77777777" w:rsidR="00C13775" w:rsidRDefault="00C13775">
      <w:pPr>
        <w:spacing w:after="160" w:line="259" w:lineRule="auto"/>
      </w:pPr>
    </w:p>
    <w:p w14:paraId="6F8970C8" w14:textId="0E105DEA" w:rsidR="004824D2" w:rsidRDefault="003114A9" w:rsidP="00215976">
      <w:pPr>
        <w:spacing w:after="160" w:line="259" w:lineRule="auto"/>
        <w:jc w:val="both"/>
      </w:pPr>
      <w:r>
        <w:t xml:space="preserve">Nous avons décidé de débuter le projet en groupe de 4 plutôt qu’en binôme. En effet, la première étape du projet était supposée être effectuée séparément </w:t>
      </w:r>
      <w:r w:rsidR="00AF1907">
        <w:t xml:space="preserve">par les binômes, avant qu’ils ne se rejoignent pour former un groupe de 4 pour le reste du projet. Nous avons </w:t>
      </w:r>
      <w:commentRangeStart w:id="24"/>
      <w:commentRangeStart w:id="25"/>
      <w:commentRangeStart w:id="26"/>
      <w:commentRangeStart w:id="27"/>
      <w:commentRangeStart w:id="28"/>
      <w:r w:rsidR="00AF1907">
        <w:t>jugé</w:t>
      </w:r>
      <w:ins w:id="29" w:author="Ludovic Francis" w:date="2019-09-17T21:42:00Z">
        <w:r w:rsidR="009A1629">
          <w:t xml:space="preserve"> nécessaire d’avoir plus de temps </w:t>
        </w:r>
      </w:ins>
      <w:ins w:id="30" w:author="Ludovic Francis" w:date="2019-09-17T21:43:00Z">
        <w:r w:rsidR="009A1629">
          <w:t xml:space="preserve">pour la phase de </w:t>
        </w:r>
      </w:ins>
      <w:del w:id="31" w:author="Ludovic Francis" w:date="2019-09-17T21:43:00Z">
        <w:r w:rsidR="00AF1907" w:rsidDel="009A1629">
          <w:delText xml:space="preserve"> cette avance sur la phase de </w:delText>
        </w:r>
      </w:del>
      <w:r w:rsidR="00AF1907">
        <w:t>regroupement</w:t>
      </w:r>
      <w:ins w:id="32" w:author="Ludovic Francis" w:date="2019-09-17T21:43:00Z">
        <w:r w:rsidR="009A1629">
          <w:t xml:space="preserve"> </w:t>
        </w:r>
      </w:ins>
      <w:del w:id="33" w:author="Ludovic Francis" w:date="2019-09-17T21:43:00Z">
        <w:r w:rsidR="00AF1907" w:rsidDel="009A1629">
          <w:delText xml:space="preserve"> </w:delText>
        </w:r>
        <w:commentRangeEnd w:id="24"/>
        <w:r w:rsidR="00DA3608" w:rsidDel="009A1629">
          <w:rPr>
            <w:rStyle w:val="Marquedecommentaire"/>
          </w:rPr>
          <w:commentReference w:id="24"/>
        </w:r>
        <w:commentRangeEnd w:id="25"/>
        <w:r w:rsidR="006D458F" w:rsidDel="009A1629">
          <w:rPr>
            <w:rStyle w:val="Marquedecommentaire"/>
          </w:rPr>
          <w:commentReference w:id="25"/>
        </w:r>
        <w:commentRangeEnd w:id="26"/>
        <w:r w:rsidR="006D458F" w:rsidDel="009A1629">
          <w:rPr>
            <w:rStyle w:val="Marquedecommentaire"/>
          </w:rPr>
          <w:commentReference w:id="26"/>
        </w:r>
        <w:commentRangeEnd w:id="27"/>
        <w:r w:rsidR="0002385A" w:rsidDel="009A1629">
          <w:rPr>
            <w:rStyle w:val="Marquedecommentaire"/>
          </w:rPr>
          <w:commentReference w:id="27"/>
        </w:r>
      </w:del>
      <w:commentRangeEnd w:id="28"/>
      <w:r w:rsidR="009B6866">
        <w:rPr>
          <w:rStyle w:val="Marquedecommentaire"/>
        </w:rPr>
        <w:commentReference w:id="28"/>
      </w:r>
      <w:del w:id="34" w:author="Ludovic Francis" w:date="2019-09-17T21:43:00Z">
        <w:r w:rsidR="00AF1907" w:rsidDel="009A1629">
          <w:delText xml:space="preserve">nécessaire </w:delText>
        </w:r>
      </w:del>
      <w:r w:rsidR="00AF1907">
        <w:t xml:space="preserve">afin de pouvoir déployer une infrastructure complexe autours du projet. </w:t>
      </w:r>
      <w:r w:rsidR="00A73C6B">
        <w:t xml:space="preserve">Cette infrastructure est détaillée dans le </w:t>
      </w:r>
      <w:commentRangeStart w:id="35"/>
      <w:commentRangeStart w:id="36"/>
      <w:commentRangeStart w:id="37"/>
      <w:commentRangeStart w:id="38"/>
      <w:commentRangeStart w:id="39"/>
      <w:r w:rsidR="00A73C6B">
        <w:t>Rapport d’Organisation</w:t>
      </w:r>
      <w:commentRangeEnd w:id="35"/>
      <w:r w:rsidR="00DA3608">
        <w:rPr>
          <w:rStyle w:val="Marquedecommentaire"/>
        </w:rPr>
        <w:commentReference w:id="35"/>
      </w:r>
      <w:commentRangeEnd w:id="36"/>
      <w:r w:rsidR="006D458F">
        <w:rPr>
          <w:rStyle w:val="Marquedecommentaire"/>
        </w:rPr>
        <w:commentReference w:id="36"/>
      </w:r>
      <w:commentRangeEnd w:id="37"/>
      <w:r w:rsidR="006D458F">
        <w:rPr>
          <w:rStyle w:val="Marquedecommentaire"/>
        </w:rPr>
        <w:commentReference w:id="37"/>
      </w:r>
      <w:commentRangeEnd w:id="38"/>
      <w:r w:rsidR="0002385A">
        <w:rPr>
          <w:rStyle w:val="Marquedecommentaire"/>
        </w:rPr>
        <w:commentReference w:id="38"/>
      </w:r>
      <w:commentRangeEnd w:id="39"/>
      <w:r w:rsidR="009B6866">
        <w:rPr>
          <w:rStyle w:val="Marquedecommentaire"/>
        </w:rPr>
        <w:commentReference w:id="39"/>
      </w:r>
      <w:r w:rsidR="00A73C6B">
        <w:t>.</w:t>
      </w:r>
    </w:p>
    <w:p w14:paraId="115194A0" w14:textId="77777777" w:rsidR="007D4E0D" w:rsidRDefault="007D4E0D" w:rsidP="00215976">
      <w:pPr>
        <w:spacing w:after="160" w:line="259" w:lineRule="auto"/>
        <w:jc w:val="both"/>
      </w:pPr>
    </w:p>
    <w:p w14:paraId="2573B08E" w14:textId="01BF67B7" w:rsidR="00A73C6B" w:rsidRDefault="004824D2" w:rsidP="00215976">
      <w:pPr>
        <w:spacing w:after="160" w:line="259" w:lineRule="auto"/>
        <w:jc w:val="both"/>
      </w:pPr>
      <w:r>
        <w:t>L’objectif de ce projet est de réunir nos</w:t>
      </w:r>
      <w:r w:rsidR="007D4E0D">
        <w:t xml:space="preserve"> </w:t>
      </w:r>
      <w:r>
        <w:t>connaissances</w:t>
      </w:r>
      <w:r w:rsidR="007D4E0D">
        <w:t xml:space="preserve"> acquises</w:t>
      </w:r>
      <w:r>
        <w:t xml:space="preserve"> </w:t>
      </w:r>
      <w:r w:rsidR="007D4E0D">
        <w:t>en modélisation et validation de logiciels ainsi qu’en simulation de signaux et briques de transmission</w:t>
      </w:r>
      <w:r>
        <w:t xml:space="preserve"> afin de </w:t>
      </w:r>
      <w:r w:rsidR="007D4E0D">
        <w:t>réaliser une maquette logicielle simulant un système de transmission (cf. Figure 1).</w:t>
      </w:r>
    </w:p>
    <w:p w14:paraId="69AD1819" w14:textId="77777777" w:rsidR="004824D2" w:rsidRDefault="004824D2" w:rsidP="004824D2">
      <w:pPr>
        <w:keepNext/>
        <w:spacing w:after="160" w:line="259" w:lineRule="auto"/>
        <w:jc w:val="both"/>
      </w:pPr>
      <w:r>
        <w:rPr>
          <w:noProof/>
        </w:rPr>
        <w:drawing>
          <wp:inline distT="0" distB="0" distL="0" distR="0" wp14:anchorId="277F7CF9" wp14:editId="1050EED6">
            <wp:extent cx="6202565" cy="1470660"/>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7267" cy="1488372"/>
                    </a:xfrm>
                    <a:prstGeom prst="rect">
                      <a:avLst/>
                    </a:prstGeom>
                  </pic:spPr>
                </pic:pic>
              </a:graphicData>
            </a:graphic>
          </wp:inline>
        </w:drawing>
      </w:r>
    </w:p>
    <w:p w14:paraId="27AFD9F6" w14:textId="35FD5721" w:rsidR="00A73C6B" w:rsidRPr="004824D2" w:rsidRDefault="004824D2" w:rsidP="004824D2">
      <w:pPr>
        <w:pStyle w:val="Lgende"/>
        <w:jc w:val="center"/>
        <w:rPr>
          <w:color w:val="auto"/>
          <w:sz w:val="20"/>
          <w:szCs w:val="20"/>
        </w:rPr>
      </w:pPr>
      <w:r w:rsidRPr="004824D2">
        <w:rPr>
          <w:color w:val="auto"/>
          <w:sz w:val="20"/>
          <w:szCs w:val="20"/>
        </w:rPr>
        <w:t xml:space="preserve">Figure </w:t>
      </w:r>
      <w:r w:rsidRPr="004824D2">
        <w:rPr>
          <w:color w:val="auto"/>
          <w:sz w:val="20"/>
          <w:szCs w:val="20"/>
        </w:rPr>
        <w:fldChar w:fldCharType="begin"/>
      </w:r>
      <w:r w:rsidRPr="004824D2">
        <w:rPr>
          <w:color w:val="auto"/>
          <w:sz w:val="20"/>
          <w:szCs w:val="20"/>
        </w:rPr>
        <w:instrText xml:space="preserve"> SEQ Figure \* ARABIC </w:instrText>
      </w:r>
      <w:r w:rsidRPr="004824D2">
        <w:rPr>
          <w:color w:val="auto"/>
          <w:sz w:val="20"/>
          <w:szCs w:val="20"/>
        </w:rPr>
        <w:fldChar w:fldCharType="separate"/>
      </w:r>
      <w:r w:rsidR="00437BFE">
        <w:rPr>
          <w:noProof/>
          <w:color w:val="auto"/>
          <w:sz w:val="20"/>
          <w:szCs w:val="20"/>
        </w:rPr>
        <w:t>1</w:t>
      </w:r>
      <w:r w:rsidRPr="004824D2">
        <w:rPr>
          <w:color w:val="auto"/>
          <w:sz w:val="20"/>
          <w:szCs w:val="20"/>
        </w:rPr>
        <w:fldChar w:fldCharType="end"/>
      </w:r>
      <w:r w:rsidRPr="004824D2">
        <w:rPr>
          <w:color w:val="auto"/>
          <w:sz w:val="20"/>
          <w:szCs w:val="20"/>
        </w:rPr>
        <w:t xml:space="preserve"> :</w:t>
      </w:r>
      <w:r w:rsidRPr="004824D2">
        <w:rPr>
          <w:noProof/>
          <w:color w:val="auto"/>
          <w:sz w:val="20"/>
          <w:szCs w:val="20"/>
        </w:rPr>
        <w:t xml:space="preserve"> Système de transmission intégral</w:t>
      </w:r>
    </w:p>
    <w:p w14:paraId="003FDD5F" w14:textId="77777777" w:rsidR="00A73C6B" w:rsidRDefault="00A73C6B" w:rsidP="00215976">
      <w:pPr>
        <w:spacing w:after="160" w:line="259" w:lineRule="auto"/>
        <w:jc w:val="both"/>
      </w:pPr>
    </w:p>
    <w:p w14:paraId="646521D6" w14:textId="71467CED" w:rsidR="00157E86" w:rsidRDefault="00157E86" w:rsidP="005118C5">
      <w:pPr>
        <w:autoSpaceDE w:val="0"/>
        <w:autoSpaceDN w:val="0"/>
        <w:adjustRightInd w:val="0"/>
        <w:spacing w:line="240" w:lineRule="auto"/>
        <w:jc w:val="both"/>
        <w:rPr>
          <w:rFonts w:ascii="CIDFont+F5" w:hAnsi="CIDFont+F5" w:cs="CIDFont+F5"/>
          <w:sz w:val="20"/>
          <w:szCs w:val="20"/>
        </w:rPr>
      </w:pPr>
      <w:r>
        <w:t xml:space="preserve">Le système complet sera mis au point progressivement sur 5 séances. Dans sa version finale, le système devra être capable de transmettre un message d’un point d’entrée à un point de sortie, en prenant en compte les caractéristiques physiques du canal de transmission. Ce message binaire sera émis par une source (fixe ou aléatoire), puis converti par un transducteur en </w:t>
      </w:r>
      <w:r w:rsidR="005118C5">
        <w:t>signal,</w:t>
      </w:r>
      <w:r>
        <w:t xml:space="preserve"> qui sera injecté dans le canal par un émetteur.</w:t>
      </w:r>
      <w:r w:rsidR="005118C5">
        <w:t xml:space="preserve"> Le signal sera ensuite récupéré et traité par le récepteur et le transducteur de réception. </w:t>
      </w:r>
    </w:p>
    <w:p w14:paraId="45225F5F" w14:textId="77777777" w:rsidR="00157E86" w:rsidRDefault="00157E86" w:rsidP="007D4E0D">
      <w:pPr>
        <w:autoSpaceDE w:val="0"/>
        <w:autoSpaceDN w:val="0"/>
        <w:adjustRightInd w:val="0"/>
        <w:spacing w:line="240" w:lineRule="auto"/>
        <w:rPr>
          <w:rFonts w:ascii="CIDFont+F5" w:hAnsi="CIDFont+F5" w:cs="CIDFont+F5"/>
          <w:sz w:val="20"/>
          <w:szCs w:val="20"/>
        </w:rPr>
      </w:pPr>
    </w:p>
    <w:p w14:paraId="29009C17" w14:textId="77777777" w:rsidR="005118C5" w:rsidRDefault="005118C5" w:rsidP="008E5653">
      <w:pPr>
        <w:spacing w:after="160" w:line="259" w:lineRule="auto"/>
        <w:jc w:val="both"/>
      </w:pPr>
    </w:p>
    <w:p w14:paraId="1906F9B5" w14:textId="1D161A02" w:rsidR="008E5653" w:rsidRDefault="008E5653" w:rsidP="008E5653">
      <w:pPr>
        <w:spacing w:after="160" w:line="259" w:lineRule="auto"/>
        <w:jc w:val="both"/>
      </w:pPr>
      <w:r>
        <w:t xml:space="preserve">L’étape 1 </w:t>
      </w:r>
      <w:ins w:id="40" w:author="Hugeee" w:date="2019-09-17T20:47:00Z">
        <w:r w:rsidR="00DA3608">
          <w:t>d</w:t>
        </w:r>
      </w:ins>
      <w:r w:rsidR="005118C5">
        <w:t xml:space="preserve">u projet </w:t>
      </w:r>
      <w:ins w:id="41" w:author="Ludovic Francis" w:date="2019-09-17T21:44:00Z">
        <w:r w:rsidR="009B6866">
          <w:t xml:space="preserve">qui a été effectuée le </w:t>
        </w:r>
      </w:ins>
      <w:del w:id="42" w:author="Ludovic Francis" w:date="2019-09-17T21:44:00Z">
        <w:r w:rsidDel="009B6866">
          <w:delText>s’est déroulée le</w:delText>
        </w:r>
        <w:r w:rsidR="00BC2C77" w:rsidDel="009B6866">
          <w:delText xml:space="preserve"> </w:delText>
        </w:r>
      </w:del>
      <w:r w:rsidR="00BC2C77">
        <w:t>13/09/2019</w:t>
      </w:r>
      <w:ins w:id="43" w:author="Ludovic Francis" w:date="2019-09-17T21:44:00Z">
        <w:r w:rsidR="009B6866">
          <w:t xml:space="preserve"> avait pour but </w:t>
        </w:r>
      </w:ins>
      <w:del w:id="44" w:author="Ludovic Francis" w:date="2019-09-17T21:44:00Z">
        <w:r w:rsidDel="009B6866">
          <w:delText>. Elle consistait à</w:delText>
        </w:r>
      </w:del>
      <w:ins w:id="45" w:author="Ludovic Francis" w:date="2019-09-17T21:44:00Z">
        <w:r w:rsidR="009B6866">
          <w:t>de</w:t>
        </w:r>
      </w:ins>
      <w:r>
        <w:t xml:space="preserve"> réaliser u</w:t>
      </w:r>
      <w:r w:rsidR="00BC2C77">
        <w:t xml:space="preserve">n système de </w:t>
      </w:r>
      <w:r>
        <w:t xml:space="preserve">transmission élémentaire « back-to-back ». </w:t>
      </w:r>
    </w:p>
    <w:p w14:paraId="3BA65711" w14:textId="0F64A51A" w:rsidR="008E5653" w:rsidRDefault="00CD7FF4" w:rsidP="008E5653">
      <w:pPr>
        <w:spacing w:after="160" w:line="259" w:lineRule="auto"/>
        <w:jc w:val="both"/>
      </w:pPr>
      <w:ins w:id="46" w:author="Ludovic Francis" w:date="2019-09-17T21:46:00Z">
        <w:r>
          <w:t xml:space="preserve">L’étape 2 du projet qui sera effectuée </w:t>
        </w:r>
      </w:ins>
      <w:ins w:id="47" w:author="Ludovic Francis" w:date="2019-09-17T21:47:00Z">
        <w:r>
          <w:t>prochainement</w:t>
        </w:r>
      </w:ins>
      <w:ins w:id="48" w:author="Ludovic Francis" w:date="2019-09-17T21:46:00Z">
        <w:r>
          <w:t xml:space="preserve"> aura pour but</w:t>
        </w:r>
      </w:ins>
      <w:commentRangeStart w:id="49"/>
      <w:commentRangeStart w:id="50"/>
      <w:commentRangeStart w:id="51"/>
      <w:commentRangeStart w:id="52"/>
      <w:del w:id="53" w:author="Ludovic Francis" w:date="2019-09-17T21:46:00Z">
        <w:r w:rsidR="008E5653" w:rsidDel="00CD7FF4">
          <w:delText>L’étape 2 a été effectuée le …. Son but était</w:delText>
        </w:r>
      </w:del>
      <w:r w:rsidR="008E5653">
        <w:t xml:space="preserve"> d’effectuer une transmission non bruité</w:t>
      </w:r>
      <w:r w:rsidR="00CF4AB8">
        <w:t>e</w:t>
      </w:r>
      <w:r w:rsidR="008E5653">
        <w:t xml:space="preserve"> d’un signal analogique.</w:t>
      </w:r>
    </w:p>
    <w:p w14:paraId="7766F77F" w14:textId="52492733" w:rsidR="008E5653" w:rsidRDefault="00CD7FF4" w:rsidP="008E5653">
      <w:pPr>
        <w:spacing w:after="160" w:line="259" w:lineRule="auto"/>
        <w:jc w:val="both"/>
      </w:pPr>
      <w:ins w:id="54" w:author="Ludovic Francis" w:date="2019-09-17T21:47:00Z">
        <w:r>
          <w:t xml:space="preserve">L’étape 3 du projet qui sera effectuée prochainement aura pour but </w:t>
        </w:r>
      </w:ins>
      <w:del w:id="55" w:author="Ludovic Francis" w:date="2019-09-17T21:47:00Z">
        <w:r w:rsidR="008E5653" w:rsidDel="00CD7FF4">
          <w:delText>L’étape 3 s’est faites le … .</w:delText>
        </w:r>
      </w:del>
      <w:ins w:id="56" w:author="Hugeee" w:date="2019-09-17T20:47:00Z">
        <w:del w:id="57" w:author="Ludovic Francis" w:date="2019-09-17T21:47:00Z">
          <w:r w:rsidR="00DA3608" w:rsidDel="00CD7FF4">
            <w:delText>….</w:delText>
          </w:r>
        </w:del>
      </w:ins>
      <w:del w:id="58" w:author="Ludovic Francis" w:date="2019-09-17T21:47:00Z">
        <w:r w:rsidR="008E5653" w:rsidDel="00CD7FF4">
          <w:delText xml:space="preserve"> L’objectif était </w:delText>
        </w:r>
      </w:del>
      <w:r w:rsidR="008E5653">
        <w:t>d’ajouter un bruit blanc gaussien au signal afin de simuler des perturbations qui peuvent survenir sur le canal de transmission.</w:t>
      </w:r>
    </w:p>
    <w:p w14:paraId="4431B88D" w14:textId="31546945" w:rsidR="008E5653" w:rsidRDefault="00CD7FF4" w:rsidP="008E5653">
      <w:pPr>
        <w:spacing w:after="160" w:line="259" w:lineRule="auto"/>
        <w:jc w:val="both"/>
      </w:pPr>
      <w:ins w:id="59" w:author="Ludovic Francis" w:date="2019-09-17T21:47:00Z">
        <w:r>
          <w:t>L’étape 4 du projet qui sera effectuée prochainement aura pour but d’</w:t>
        </w:r>
      </w:ins>
      <w:del w:id="60" w:author="Ludovic Francis" w:date="2019-09-17T21:47:00Z">
        <w:r w:rsidR="008E5653" w:rsidDel="00CD7FF4">
          <w:delText>L’étape 4 a été réalisée</w:delText>
        </w:r>
        <w:r w:rsidR="005118C5" w:rsidDel="00CD7FF4">
          <w:delText xml:space="preserve"> </w:delText>
        </w:r>
        <w:r w:rsidR="008E5653" w:rsidDel="00CD7FF4">
          <w:delText xml:space="preserve">le …. Elle consistait à </w:delText>
        </w:r>
      </w:del>
      <w:r w:rsidR="008E5653">
        <w:t>ajouter un phénomène de perturbation que nous retrouvons dans la nature : les trajets multiples qui perturbent le signal en réception.</w:t>
      </w:r>
    </w:p>
    <w:p w14:paraId="639364A1" w14:textId="06D3A3C1" w:rsidR="00EC6F20" w:rsidRDefault="00CD7FF4" w:rsidP="008E5653">
      <w:pPr>
        <w:spacing w:after="160" w:line="259" w:lineRule="auto"/>
        <w:jc w:val="both"/>
      </w:pPr>
      <w:ins w:id="61" w:author="Ludovic Francis" w:date="2019-09-17T21:48:00Z">
        <w:r>
          <w:t>L’étape 5 du projet qui sera effectuée prochainement aura pour but d’</w:t>
        </w:r>
      </w:ins>
      <w:del w:id="62" w:author="Ludovic Francis" w:date="2019-09-17T21:48:00Z">
        <w:r w:rsidR="008E5653" w:rsidDel="00CD7FF4">
          <w:delText>L’étape 5 a été implémentée</w:delText>
        </w:r>
        <w:r w:rsidR="005118C5" w:rsidDel="00CD7FF4">
          <w:delText xml:space="preserve"> </w:delText>
        </w:r>
        <w:r w:rsidR="008E5653" w:rsidDel="00CD7FF4">
          <w:delText>le …. Le but de cette étape était d’</w:delText>
        </w:r>
      </w:del>
      <w:r w:rsidR="008E5653">
        <w:t xml:space="preserve">ajouter </w:t>
      </w:r>
      <w:del w:id="63" w:author="Ludovic Francis" w:date="2019-09-17T21:48:00Z">
        <w:r w:rsidR="008E5653" w:rsidDel="00CD7FF4">
          <w:delText>d’</w:delText>
        </w:r>
      </w:del>
      <w:r w:rsidR="008E5653">
        <w:t>un codage canal pour introduire de la redondance et ainsi réduire le nombre d’erreurs.</w:t>
      </w:r>
      <w:commentRangeEnd w:id="49"/>
      <w:r w:rsidR="00DA3608">
        <w:rPr>
          <w:rStyle w:val="Marquedecommentaire"/>
        </w:rPr>
        <w:commentReference w:id="49"/>
      </w:r>
      <w:commentRangeEnd w:id="50"/>
      <w:r w:rsidR="00B9122F">
        <w:rPr>
          <w:rStyle w:val="Marquedecommentaire"/>
        </w:rPr>
        <w:commentReference w:id="50"/>
      </w:r>
      <w:commentRangeEnd w:id="51"/>
      <w:r w:rsidR="0002385A">
        <w:rPr>
          <w:rStyle w:val="Marquedecommentaire"/>
        </w:rPr>
        <w:commentReference w:id="51"/>
      </w:r>
      <w:commentRangeEnd w:id="52"/>
      <w:r>
        <w:rPr>
          <w:rStyle w:val="Marquedecommentaire"/>
        </w:rPr>
        <w:commentReference w:id="52"/>
      </w:r>
      <w:r w:rsidR="00EC6F20">
        <w:br w:type="page"/>
      </w:r>
    </w:p>
    <w:p w14:paraId="272CBF4A" w14:textId="16192DC3" w:rsidR="0044097F" w:rsidRDefault="004F7611" w:rsidP="0044097F">
      <w:pPr>
        <w:pStyle w:val="Titre"/>
        <w:numPr>
          <w:ilvl w:val="0"/>
          <w:numId w:val="6"/>
        </w:numPr>
      </w:pPr>
      <w:bookmarkStart w:id="64" w:name="_Toc19635190"/>
      <w:r>
        <w:lastRenderedPageBreak/>
        <w:t>Organisation du travail en equipe</w:t>
      </w:r>
      <w:r w:rsidR="0072545C">
        <w:t xml:space="preserve"> (BE1)</w:t>
      </w:r>
      <w:bookmarkEnd w:id="64"/>
    </w:p>
    <w:p w14:paraId="5EFD434A" w14:textId="350B6997" w:rsidR="007C4596" w:rsidRDefault="007C4596" w:rsidP="007C4596"/>
    <w:p w14:paraId="1A8D4781" w14:textId="77777777" w:rsidR="007C4596" w:rsidRDefault="007C4596" w:rsidP="007C4596">
      <w:pPr>
        <w:spacing w:after="160" w:line="259" w:lineRule="auto"/>
        <w:jc w:val="both"/>
      </w:pPr>
    </w:p>
    <w:p w14:paraId="117E7CA3" w14:textId="3C802160" w:rsidR="007C4596" w:rsidRDefault="007C4596" w:rsidP="007C4596">
      <w:pPr>
        <w:spacing w:after="160" w:line="259" w:lineRule="auto"/>
        <w:jc w:val="both"/>
      </w:pPr>
      <w:commentRangeStart w:id="65"/>
      <w:commentRangeStart w:id="66"/>
      <w:commentRangeStart w:id="67"/>
      <w:commentRangeStart w:id="68"/>
      <w:commentRangeStart w:id="69"/>
      <w:r>
        <w:t>cf. Rapport d’Organisation</w:t>
      </w:r>
      <w:commentRangeEnd w:id="65"/>
      <w:r w:rsidR="00DA3608">
        <w:rPr>
          <w:rStyle w:val="Marquedecommentaire"/>
        </w:rPr>
        <w:commentReference w:id="65"/>
      </w:r>
      <w:commentRangeEnd w:id="66"/>
      <w:r w:rsidR="006D458F">
        <w:rPr>
          <w:rStyle w:val="Marquedecommentaire"/>
        </w:rPr>
        <w:commentReference w:id="66"/>
      </w:r>
      <w:commentRangeEnd w:id="67"/>
      <w:r w:rsidR="006D458F">
        <w:rPr>
          <w:rStyle w:val="Marquedecommentaire"/>
        </w:rPr>
        <w:commentReference w:id="67"/>
      </w:r>
      <w:commentRangeEnd w:id="68"/>
      <w:r w:rsidR="0002385A">
        <w:rPr>
          <w:rStyle w:val="Marquedecommentaire"/>
        </w:rPr>
        <w:commentReference w:id="68"/>
      </w:r>
      <w:commentRangeEnd w:id="69"/>
      <w:r w:rsidR="007A607C">
        <w:rPr>
          <w:rStyle w:val="Marquedecommentaire"/>
        </w:rPr>
        <w:commentReference w:id="69"/>
      </w:r>
    </w:p>
    <w:p w14:paraId="11DE9B6D" w14:textId="77777777" w:rsidR="007C4596" w:rsidRPr="007C4596" w:rsidRDefault="007C4596" w:rsidP="007C4596"/>
    <w:p w14:paraId="3534744A" w14:textId="385E1074" w:rsidR="004F7611" w:rsidRDefault="004F7611" w:rsidP="004F7611"/>
    <w:p w14:paraId="01912763" w14:textId="34B4F97C" w:rsidR="007C4596" w:rsidRPr="007C4596" w:rsidRDefault="007C4596" w:rsidP="007C4596">
      <w:pPr>
        <w:pStyle w:val="Titre"/>
        <w:numPr>
          <w:ilvl w:val="0"/>
          <w:numId w:val="6"/>
        </w:numPr>
        <w:rPr>
          <w:lang w:val="en-US"/>
        </w:rPr>
      </w:pPr>
      <w:bookmarkStart w:id="70" w:name="_Toc19635191"/>
      <w:r w:rsidRPr="007C4596">
        <w:rPr>
          <w:lang w:val="en-US"/>
        </w:rPr>
        <w:t xml:space="preserve">Etape 1: transmission elementaire </w:t>
      </w:r>
      <w:r>
        <w:rPr>
          <w:lang w:val="en-US"/>
        </w:rPr>
        <w:t>“</w:t>
      </w:r>
      <w:r w:rsidRPr="007C4596">
        <w:rPr>
          <w:lang w:val="en-US"/>
        </w:rPr>
        <w:t>back to</w:t>
      </w:r>
      <w:r>
        <w:rPr>
          <w:lang w:val="en-US"/>
        </w:rPr>
        <w:t xml:space="preserve"> back”</w:t>
      </w:r>
      <w:bookmarkEnd w:id="70"/>
    </w:p>
    <w:p w14:paraId="0BA9F641" w14:textId="1DD3D9FF" w:rsidR="004F7611" w:rsidRDefault="004F7611" w:rsidP="004F7611">
      <w:pPr>
        <w:rPr>
          <w:lang w:val="en-US"/>
        </w:rPr>
      </w:pPr>
    </w:p>
    <w:p w14:paraId="2A2184A2" w14:textId="77777777" w:rsidR="006F2D6C" w:rsidRDefault="006F2D6C" w:rsidP="007C4596">
      <w:pPr>
        <w:rPr>
          <w:lang w:val="en-US"/>
        </w:rPr>
      </w:pPr>
    </w:p>
    <w:p w14:paraId="494B1A6C" w14:textId="77777777" w:rsidR="006F2D6C" w:rsidRDefault="006F2D6C" w:rsidP="007C4596">
      <w:pPr>
        <w:rPr>
          <w:lang w:val="en-US"/>
        </w:rPr>
      </w:pPr>
    </w:p>
    <w:p w14:paraId="4B5B7A59" w14:textId="727C4DDE" w:rsidR="00607625" w:rsidRDefault="00607625" w:rsidP="00216FAD">
      <w:pPr>
        <w:jc w:val="both"/>
      </w:pPr>
      <w:r w:rsidRPr="00607625">
        <w:t>La première étape du projet consiste à mettre en place un systè</w:t>
      </w:r>
      <w:r>
        <w:t>me de transmission basique, composé uniquement d’une source et d’une destination reliées par un transmetteur logique supposé parfait</w:t>
      </w:r>
      <w:r w:rsidR="007C4596" w:rsidRPr="00607625">
        <w:t>.</w:t>
      </w:r>
      <w:r w:rsidR="00223264">
        <w:t xml:space="preserve"> Ce système est schématisé par la figure 2 :</w:t>
      </w:r>
    </w:p>
    <w:p w14:paraId="11D21FF6" w14:textId="4520CEF9" w:rsidR="00223264" w:rsidRDefault="00223264" w:rsidP="00216FAD">
      <w:pPr>
        <w:jc w:val="both"/>
      </w:pPr>
    </w:p>
    <w:p w14:paraId="13B58956" w14:textId="36625726" w:rsidR="007E6D2E" w:rsidRDefault="007E6D2E" w:rsidP="007C4596"/>
    <w:p w14:paraId="171F7910" w14:textId="77777777" w:rsidR="007E6D2E" w:rsidRDefault="007E6D2E" w:rsidP="007E6D2E">
      <w:pPr>
        <w:keepNext/>
        <w:jc w:val="center"/>
      </w:pPr>
      <w:r>
        <w:rPr>
          <w:noProof/>
        </w:rPr>
        <w:drawing>
          <wp:inline distT="0" distB="0" distL="0" distR="0" wp14:anchorId="77EC7C75" wp14:editId="762F7D54">
            <wp:extent cx="4705898" cy="16967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5500" cy="1721815"/>
                    </a:xfrm>
                    <a:prstGeom prst="rect">
                      <a:avLst/>
                    </a:prstGeom>
                  </pic:spPr>
                </pic:pic>
              </a:graphicData>
            </a:graphic>
          </wp:inline>
        </w:drawing>
      </w:r>
    </w:p>
    <w:p w14:paraId="75B61B67" w14:textId="38906FA9" w:rsidR="007E6D2E" w:rsidRDefault="007E6D2E" w:rsidP="007E6D2E">
      <w:pPr>
        <w:pStyle w:val="Lgende"/>
        <w:jc w:val="center"/>
        <w:rPr>
          <w:color w:val="auto"/>
          <w:sz w:val="20"/>
          <w:szCs w:val="20"/>
        </w:rPr>
      </w:pPr>
      <w:r w:rsidRPr="007E6D2E">
        <w:rPr>
          <w:color w:val="auto"/>
          <w:sz w:val="20"/>
          <w:szCs w:val="20"/>
        </w:rPr>
        <w:t xml:space="preserve">Figure </w:t>
      </w:r>
      <w:r w:rsidRPr="007E6D2E">
        <w:rPr>
          <w:color w:val="auto"/>
          <w:sz w:val="20"/>
          <w:szCs w:val="20"/>
        </w:rPr>
        <w:fldChar w:fldCharType="begin"/>
      </w:r>
      <w:r w:rsidRPr="007E6D2E">
        <w:rPr>
          <w:color w:val="auto"/>
          <w:sz w:val="20"/>
          <w:szCs w:val="20"/>
        </w:rPr>
        <w:instrText xml:space="preserve"> SEQ Figure \* ARABIC </w:instrText>
      </w:r>
      <w:r w:rsidRPr="007E6D2E">
        <w:rPr>
          <w:color w:val="auto"/>
          <w:sz w:val="20"/>
          <w:szCs w:val="20"/>
        </w:rPr>
        <w:fldChar w:fldCharType="separate"/>
      </w:r>
      <w:r w:rsidR="00437BFE">
        <w:rPr>
          <w:noProof/>
          <w:color w:val="auto"/>
          <w:sz w:val="20"/>
          <w:szCs w:val="20"/>
        </w:rPr>
        <w:t>2</w:t>
      </w:r>
      <w:r w:rsidRPr="007E6D2E">
        <w:rPr>
          <w:color w:val="auto"/>
          <w:sz w:val="20"/>
          <w:szCs w:val="20"/>
        </w:rPr>
        <w:fldChar w:fldCharType="end"/>
      </w:r>
      <w:r w:rsidRPr="007E6D2E">
        <w:rPr>
          <w:color w:val="auto"/>
          <w:sz w:val="20"/>
          <w:szCs w:val="20"/>
        </w:rPr>
        <w:t>: Système de transmission à l'étape 1</w:t>
      </w:r>
    </w:p>
    <w:p w14:paraId="705E15CA" w14:textId="77777777" w:rsidR="00223264" w:rsidRDefault="00223264" w:rsidP="00223264">
      <w:pPr>
        <w:jc w:val="both"/>
      </w:pPr>
    </w:p>
    <w:p w14:paraId="271ABD7A" w14:textId="25C42221" w:rsidR="00223264" w:rsidRDefault="00223264" w:rsidP="00223264">
      <w:pPr>
        <w:jc w:val="both"/>
      </w:pPr>
      <w:r>
        <w:t>La source émet une séquence booléenne fixe ou aléatoire, qui est ensuite relayée par le transmetteur parfait qui se contente de la transmettre vers la destination connectée.</w:t>
      </w:r>
    </w:p>
    <w:p w14:paraId="47E3C816" w14:textId="77777777" w:rsidR="00223264" w:rsidRDefault="00223264" w:rsidP="00223264">
      <w:pPr>
        <w:jc w:val="both"/>
      </w:pPr>
    </w:p>
    <w:p w14:paraId="087FDADF" w14:textId="77777777" w:rsidR="00223264" w:rsidRDefault="00223264" w:rsidP="00223264">
      <w:pPr>
        <w:jc w:val="both"/>
      </w:pPr>
      <w:r>
        <w:t>La destination se contente de recevoir le signal du composant auquel elle est connectée. Entre chaque composant, des sondes logiques permettent de visualiser les signaux émis. L’application quant à elle calcule le taux d’erreur binaire (TEB) du système.</w:t>
      </w:r>
    </w:p>
    <w:p w14:paraId="678274C3" w14:textId="12C65D92" w:rsidR="000F651F" w:rsidRDefault="000F651F" w:rsidP="000F651F"/>
    <w:p w14:paraId="5F005FC3" w14:textId="777B0B04" w:rsidR="000F651F" w:rsidRDefault="000F651F" w:rsidP="000F651F">
      <w:r>
        <w:t>La figure 3 reprend le résultat d’une simulation</w:t>
      </w:r>
      <w:r w:rsidR="002C568E">
        <w:t> </w:t>
      </w:r>
      <w:r w:rsidR="00216FAD">
        <w:t>du système réalisé :</w:t>
      </w:r>
    </w:p>
    <w:p w14:paraId="72AE7F56" w14:textId="2B57F54A" w:rsidR="002C568E" w:rsidRDefault="002C568E" w:rsidP="000F651F"/>
    <w:p w14:paraId="6BD6A9B8" w14:textId="77777777" w:rsidR="002C568E" w:rsidRDefault="002C568E" w:rsidP="002C568E">
      <w:pPr>
        <w:keepNext/>
      </w:pPr>
      <w:commentRangeStart w:id="71"/>
      <w:commentRangeStart w:id="72"/>
      <w:r>
        <w:rPr>
          <w:noProof/>
        </w:rPr>
        <w:lastRenderedPageBreak/>
        <w:drawing>
          <wp:inline distT="0" distB="0" distL="0" distR="0" wp14:anchorId="3DC168AD" wp14:editId="71503D3F">
            <wp:extent cx="6120130" cy="240601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mission de bits.png"/>
                    <pic:cNvPicPr/>
                  </pic:nvPicPr>
                  <pic:blipFill rotWithShape="1">
                    <a:blip r:embed="rId14">
                      <a:extLst>
                        <a:ext uri="{28A0092B-C50C-407E-A947-70E740481C1C}">
                          <a14:useLocalDpi xmlns:a14="http://schemas.microsoft.com/office/drawing/2010/main" val="0"/>
                        </a:ext>
                      </a:extLst>
                    </a:blip>
                    <a:srcRect t="1559"/>
                    <a:stretch/>
                  </pic:blipFill>
                  <pic:spPr bwMode="auto">
                    <a:xfrm>
                      <a:off x="0" y="0"/>
                      <a:ext cx="6120130" cy="2406015"/>
                    </a:xfrm>
                    <a:prstGeom prst="rect">
                      <a:avLst/>
                    </a:prstGeom>
                    <a:ln>
                      <a:noFill/>
                    </a:ln>
                    <a:extLst>
                      <a:ext uri="{53640926-AAD7-44D8-BBD7-CCE9431645EC}">
                        <a14:shadowObscured xmlns:a14="http://schemas.microsoft.com/office/drawing/2010/main"/>
                      </a:ext>
                    </a:extLst>
                  </pic:spPr>
                </pic:pic>
              </a:graphicData>
            </a:graphic>
          </wp:inline>
        </w:drawing>
      </w:r>
      <w:commentRangeEnd w:id="71"/>
      <w:r w:rsidR="00DA3608">
        <w:rPr>
          <w:rStyle w:val="Marquedecommentaire"/>
        </w:rPr>
        <w:commentReference w:id="71"/>
      </w:r>
      <w:commentRangeEnd w:id="72"/>
      <w:r w:rsidR="006D458F">
        <w:rPr>
          <w:rStyle w:val="Marquedecommentaire"/>
        </w:rPr>
        <w:commentReference w:id="72"/>
      </w:r>
    </w:p>
    <w:p w14:paraId="6869D2D9" w14:textId="370C518D" w:rsidR="002C568E" w:rsidRPr="002C568E" w:rsidRDefault="002C568E" w:rsidP="002C568E">
      <w:pPr>
        <w:pStyle w:val="Lgende"/>
        <w:jc w:val="center"/>
        <w:rPr>
          <w:color w:val="auto"/>
          <w:sz w:val="20"/>
          <w:szCs w:val="20"/>
        </w:rPr>
      </w:pPr>
      <w:r w:rsidRPr="002C568E">
        <w:rPr>
          <w:color w:val="auto"/>
          <w:sz w:val="20"/>
          <w:szCs w:val="20"/>
        </w:rPr>
        <w:t xml:space="preserve">Figure </w:t>
      </w:r>
      <w:r w:rsidRPr="002C568E">
        <w:rPr>
          <w:color w:val="auto"/>
          <w:sz w:val="20"/>
          <w:szCs w:val="20"/>
        </w:rPr>
        <w:fldChar w:fldCharType="begin"/>
      </w:r>
      <w:r w:rsidRPr="002C568E">
        <w:rPr>
          <w:color w:val="auto"/>
          <w:sz w:val="20"/>
          <w:szCs w:val="20"/>
        </w:rPr>
        <w:instrText xml:space="preserve"> SEQ Figure \* ARABIC </w:instrText>
      </w:r>
      <w:r w:rsidRPr="002C568E">
        <w:rPr>
          <w:color w:val="auto"/>
          <w:sz w:val="20"/>
          <w:szCs w:val="20"/>
        </w:rPr>
        <w:fldChar w:fldCharType="separate"/>
      </w:r>
      <w:r w:rsidR="00437BFE">
        <w:rPr>
          <w:noProof/>
          <w:color w:val="auto"/>
          <w:sz w:val="20"/>
          <w:szCs w:val="20"/>
        </w:rPr>
        <w:t>3</w:t>
      </w:r>
      <w:r w:rsidRPr="002C568E">
        <w:rPr>
          <w:color w:val="auto"/>
          <w:sz w:val="20"/>
          <w:szCs w:val="20"/>
        </w:rPr>
        <w:fldChar w:fldCharType="end"/>
      </w:r>
      <w:r w:rsidRPr="002C568E">
        <w:rPr>
          <w:color w:val="auto"/>
          <w:sz w:val="20"/>
          <w:szCs w:val="20"/>
        </w:rPr>
        <w:t>: Simulation d'une transmission</w:t>
      </w:r>
    </w:p>
    <w:p w14:paraId="3FFD3FBA" w14:textId="77777777" w:rsidR="00223264" w:rsidRDefault="00223264" w:rsidP="0044097F">
      <w:pPr>
        <w:spacing w:after="160" w:line="259" w:lineRule="auto"/>
        <w:jc w:val="both"/>
      </w:pPr>
    </w:p>
    <w:p w14:paraId="3F5CEDB9" w14:textId="06F56B6E" w:rsidR="007C4596" w:rsidRDefault="00216FAD" w:rsidP="008F7819">
      <w:pPr>
        <w:spacing w:after="160" w:line="259" w:lineRule="auto"/>
        <w:jc w:val="both"/>
        <w:rPr>
          <w:ins w:id="73" w:author="Ludovic Francis" w:date="2019-09-17T21:52:00Z"/>
        </w:rPr>
      </w:pPr>
      <w:r>
        <w:t xml:space="preserve">Comme on peut s’y attendre pour une transmission supposée parfaite, le Taux d’Erreur Binaire (TEB) est nul : les données reçues sont strictement identiques </w:t>
      </w:r>
      <w:commentRangeStart w:id="74"/>
      <w:commentRangeStart w:id="75"/>
      <w:commentRangeStart w:id="76"/>
      <w:commentRangeStart w:id="77"/>
      <w:r>
        <w:t>aux données émises</w:t>
      </w:r>
      <w:commentRangeEnd w:id="74"/>
      <w:r w:rsidR="00CA03F4">
        <w:rPr>
          <w:rStyle w:val="Marquedecommentaire"/>
        </w:rPr>
        <w:commentReference w:id="74"/>
      </w:r>
      <w:commentRangeEnd w:id="75"/>
      <w:r w:rsidR="006D458F">
        <w:rPr>
          <w:rStyle w:val="Marquedecommentaire"/>
        </w:rPr>
        <w:commentReference w:id="75"/>
      </w:r>
      <w:commentRangeEnd w:id="76"/>
      <w:r w:rsidR="0002385A">
        <w:rPr>
          <w:rStyle w:val="Marquedecommentaire"/>
        </w:rPr>
        <w:commentReference w:id="76"/>
      </w:r>
      <w:commentRangeEnd w:id="77"/>
      <w:r w:rsidR="00EC4CEC">
        <w:rPr>
          <w:rStyle w:val="Marquedecommentaire"/>
        </w:rPr>
        <w:commentReference w:id="77"/>
      </w:r>
      <w:r>
        <w:t>.</w:t>
      </w:r>
    </w:p>
    <w:p w14:paraId="10271E40" w14:textId="77777777" w:rsidR="00591684" w:rsidRDefault="00591684" w:rsidP="008F7819">
      <w:pPr>
        <w:spacing w:after="160" w:line="259" w:lineRule="auto"/>
        <w:jc w:val="both"/>
        <w:rPr>
          <w:ins w:id="78" w:author="Ludovic Francis" w:date="2019-09-17T21:49:00Z"/>
        </w:rPr>
      </w:pPr>
    </w:p>
    <w:p w14:paraId="45F7A43B" w14:textId="77777777" w:rsidR="007A607C" w:rsidRDefault="007A607C">
      <w:pPr>
        <w:keepNext/>
        <w:spacing w:after="160" w:line="259" w:lineRule="auto"/>
        <w:jc w:val="center"/>
        <w:rPr>
          <w:ins w:id="79" w:author="Ludovic Francis" w:date="2019-09-17T21:51:00Z"/>
        </w:rPr>
        <w:pPrChange w:id="80" w:author="Ludovic Francis" w:date="2019-09-17T21:51:00Z">
          <w:pPr>
            <w:spacing w:after="160" w:line="259" w:lineRule="auto"/>
            <w:jc w:val="center"/>
          </w:pPr>
        </w:pPrChange>
      </w:pPr>
      <w:ins w:id="81" w:author="Ludovic Francis" w:date="2019-09-17T21:51:00Z">
        <w:r w:rsidRPr="007A607C">
          <w:rPr>
            <w:noProof/>
          </w:rPr>
          <w:drawing>
            <wp:inline distT="0" distB="0" distL="0" distR="0" wp14:anchorId="2B07010F" wp14:editId="46C072FE">
              <wp:extent cx="4267200" cy="10001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1000125"/>
                      </a:xfrm>
                      <a:prstGeom prst="rect">
                        <a:avLst/>
                      </a:prstGeom>
                    </pic:spPr>
                  </pic:pic>
                </a:graphicData>
              </a:graphic>
            </wp:inline>
          </w:drawing>
        </w:r>
      </w:ins>
    </w:p>
    <w:p w14:paraId="3DDCCAC5" w14:textId="7C3B99BB" w:rsidR="007A607C" w:rsidRPr="007A607C" w:rsidRDefault="007A607C">
      <w:pPr>
        <w:pStyle w:val="Lgende"/>
        <w:jc w:val="center"/>
        <w:rPr>
          <w:ins w:id="82" w:author="Ludovic Francis" w:date="2019-09-17T21:49:00Z"/>
          <w:sz w:val="20"/>
          <w:szCs w:val="20"/>
          <w:rPrChange w:id="83" w:author="Ludovic Francis" w:date="2019-09-17T21:52:00Z">
            <w:rPr>
              <w:ins w:id="84" w:author="Ludovic Francis" w:date="2019-09-17T21:49:00Z"/>
            </w:rPr>
          </w:rPrChange>
        </w:rPr>
        <w:pPrChange w:id="85" w:author="Ludovic Francis" w:date="2019-09-17T21:51:00Z">
          <w:pPr>
            <w:spacing w:after="160" w:line="259" w:lineRule="auto"/>
            <w:jc w:val="both"/>
          </w:pPr>
        </w:pPrChange>
      </w:pPr>
      <w:ins w:id="86" w:author="Ludovic Francis" w:date="2019-09-17T21:51:00Z">
        <w:r w:rsidRPr="007A607C">
          <w:rPr>
            <w:color w:val="auto"/>
            <w:sz w:val="20"/>
            <w:szCs w:val="20"/>
            <w:rPrChange w:id="87" w:author="Ludovic Francis" w:date="2019-09-17T21:52:00Z">
              <w:rPr/>
            </w:rPrChange>
          </w:rPr>
          <w:t xml:space="preserve">Figure </w:t>
        </w:r>
        <w:r w:rsidRPr="007A607C">
          <w:rPr>
            <w:color w:val="auto"/>
            <w:sz w:val="20"/>
            <w:szCs w:val="20"/>
            <w:rPrChange w:id="88" w:author="Ludovic Francis" w:date="2019-09-17T21:52:00Z">
              <w:rPr/>
            </w:rPrChange>
          </w:rPr>
          <w:fldChar w:fldCharType="begin"/>
        </w:r>
        <w:r w:rsidRPr="007A607C">
          <w:rPr>
            <w:color w:val="auto"/>
            <w:sz w:val="20"/>
            <w:szCs w:val="20"/>
            <w:rPrChange w:id="89" w:author="Ludovic Francis" w:date="2019-09-17T21:52:00Z">
              <w:rPr/>
            </w:rPrChange>
          </w:rPr>
          <w:instrText xml:space="preserve"> SEQ Figure \* ARABIC </w:instrText>
        </w:r>
      </w:ins>
      <w:r w:rsidRPr="007A607C">
        <w:rPr>
          <w:color w:val="auto"/>
          <w:sz w:val="20"/>
          <w:szCs w:val="20"/>
          <w:rPrChange w:id="90" w:author="Ludovic Francis" w:date="2019-09-17T21:52:00Z">
            <w:rPr/>
          </w:rPrChange>
        </w:rPr>
        <w:fldChar w:fldCharType="separate"/>
      </w:r>
      <w:ins w:id="91" w:author="Hugeee" w:date="2019-09-17T22:02:00Z">
        <w:r w:rsidR="00437BFE">
          <w:rPr>
            <w:noProof/>
            <w:color w:val="auto"/>
            <w:sz w:val="20"/>
            <w:szCs w:val="20"/>
          </w:rPr>
          <w:t>4</w:t>
        </w:r>
      </w:ins>
      <w:ins w:id="92" w:author="Ludovic Francis" w:date="2019-09-17T21:51:00Z">
        <w:del w:id="93" w:author="Hugeee" w:date="2019-09-17T22:02:00Z">
          <w:r w:rsidRPr="007A607C" w:rsidDel="00437BFE">
            <w:rPr>
              <w:noProof/>
              <w:color w:val="auto"/>
              <w:sz w:val="20"/>
              <w:szCs w:val="20"/>
              <w:rPrChange w:id="94" w:author="Ludovic Francis" w:date="2019-09-17T21:52:00Z">
                <w:rPr>
                  <w:noProof/>
                </w:rPr>
              </w:rPrChange>
            </w:rPr>
            <w:delText>4</w:delText>
          </w:r>
        </w:del>
        <w:r w:rsidRPr="007A607C">
          <w:rPr>
            <w:color w:val="auto"/>
            <w:sz w:val="20"/>
            <w:szCs w:val="20"/>
            <w:rPrChange w:id="95" w:author="Ludovic Francis" w:date="2019-09-17T21:52:00Z">
              <w:rPr/>
            </w:rPrChange>
          </w:rPr>
          <w:fldChar w:fldCharType="end"/>
        </w:r>
        <w:r w:rsidRPr="007A607C">
          <w:rPr>
            <w:color w:val="auto"/>
            <w:sz w:val="20"/>
            <w:szCs w:val="20"/>
            <w:rPrChange w:id="96" w:author="Ludovic Francis" w:date="2019-09-17T21:52:00Z">
              <w:rPr/>
            </w:rPrChange>
          </w:rPr>
          <w:t>: Taux d'erreur binaire à l'étape 1</w:t>
        </w:r>
      </w:ins>
    </w:p>
    <w:p w14:paraId="0E7074F0" w14:textId="3A3BB383" w:rsidR="007A607C" w:rsidDel="00EC4CEC" w:rsidRDefault="007A607C" w:rsidP="008F7819">
      <w:pPr>
        <w:jc w:val="both"/>
        <w:rPr>
          <w:del w:id="97" w:author="Ludovic Francis" w:date="2019-09-17T21:52:00Z"/>
        </w:rPr>
      </w:pPr>
    </w:p>
    <w:p w14:paraId="1F6282F5" w14:textId="77777777" w:rsidR="00EC4CEC" w:rsidRDefault="00EC4CEC" w:rsidP="008F7819">
      <w:pPr>
        <w:spacing w:after="160" w:line="259" w:lineRule="auto"/>
        <w:jc w:val="both"/>
        <w:rPr>
          <w:ins w:id="98" w:author="Ludovic Francis" w:date="2019-09-17T21:52:00Z"/>
        </w:rPr>
      </w:pPr>
    </w:p>
    <w:p w14:paraId="387573D0" w14:textId="77777777" w:rsidR="00223264" w:rsidDel="00EC4CEC" w:rsidRDefault="00223264" w:rsidP="008F7819">
      <w:pPr>
        <w:spacing w:after="160" w:line="259" w:lineRule="auto"/>
        <w:jc w:val="both"/>
        <w:rPr>
          <w:del w:id="99" w:author="Ludovic Francis" w:date="2019-09-17T21:52:00Z"/>
        </w:rPr>
      </w:pPr>
    </w:p>
    <w:p w14:paraId="75E0EB08" w14:textId="0A54BD22" w:rsidR="00223264" w:rsidRDefault="00223264" w:rsidP="008F7819">
      <w:pPr>
        <w:jc w:val="both"/>
      </w:pPr>
      <w:r>
        <w:t xml:space="preserve">Au cours de cette étape, nous avons utilisé le code fourni pour réaliser </w:t>
      </w:r>
      <w:r w:rsidR="008F7819">
        <w:t>le système de transmission</w:t>
      </w:r>
      <w:r>
        <w:t>. Nous avons ainsi lié entre elles différentes classes :</w:t>
      </w:r>
    </w:p>
    <w:p w14:paraId="0D752A2C" w14:textId="77777777" w:rsidR="008F7819" w:rsidRDefault="008F7819" w:rsidP="008F7819">
      <w:pPr>
        <w:jc w:val="both"/>
      </w:pPr>
    </w:p>
    <w:p w14:paraId="0F0C4809" w14:textId="1539DC34" w:rsidR="008F7819" w:rsidRDefault="008F7819" w:rsidP="008F7819">
      <w:pPr>
        <w:pStyle w:val="Paragraphedeliste"/>
        <w:numPr>
          <w:ilvl w:val="0"/>
          <w:numId w:val="15"/>
        </w:numPr>
        <w:jc w:val="both"/>
      </w:pPr>
      <w:r>
        <w:t>Source</w:t>
      </w:r>
    </w:p>
    <w:p w14:paraId="67C17049" w14:textId="499BE191" w:rsidR="008F7819" w:rsidRDefault="008F7819" w:rsidP="008F7819">
      <w:pPr>
        <w:pStyle w:val="Paragraphedeliste"/>
        <w:numPr>
          <w:ilvl w:val="0"/>
          <w:numId w:val="15"/>
        </w:numPr>
        <w:jc w:val="both"/>
      </w:pPr>
      <w:r>
        <w:t>Transmetteur</w:t>
      </w:r>
    </w:p>
    <w:p w14:paraId="7C294F57" w14:textId="505FF978" w:rsidR="008F7819" w:rsidRDefault="008F7819" w:rsidP="008F7819">
      <w:pPr>
        <w:pStyle w:val="Paragraphedeliste"/>
        <w:numPr>
          <w:ilvl w:val="0"/>
          <w:numId w:val="15"/>
        </w:numPr>
        <w:jc w:val="both"/>
      </w:pPr>
      <w:r>
        <w:t>Destination</w:t>
      </w:r>
    </w:p>
    <w:p w14:paraId="0CF25740" w14:textId="62DFA36A" w:rsidR="008F7819" w:rsidRDefault="008F7819" w:rsidP="008F7819">
      <w:pPr>
        <w:pStyle w:val="Paragraphedeliste"/>
        <w:numPr>
          <w:ilvl w:val="0"/>
          <w:numId w:val="15"/>
        </w:numPr>
        <w:jc w:val="both"/>
      </w:pPr>
      <w:r>
        <w:t>Sonde</w:t>
      </w:r>
    </w:p>
    <w:p w14:paraId="388CF3A6" w14:textId="1679ECAF" w:rsidR="008F7819" w:rsidRDefault="008F7819" w:rsidP="008F7819">
      <w:pPr>
        <w:jc w:val="both"/>
      </w:pPr>
    </w:p>
    <w:p w14:paraId="5E79B82F" w14:textId="1785C574" w:rsidR="008F7819" w:rsidRDefault="008F7819" w:rsidP="008F7819">
      <w:pPr>
        <w:jc w:val="both"/>
      </w:pPr>
      <w:r>
        <w:t xml:space="preserve">Aux classes existantes ont été ajoutées plusieurs classes : </w:t>
      </w:r>
    </w:p>
    <w:p w14:paraId="01F4BDA0" w14:textId="251B455F" w:rsidR="008F7819" w:rsidRDefault="008F7819" w:rsidP="008F7819">
      <w:pPr>
        <w:jc w:val="both"/>
      </w:pPr>
    </w:p>
    <w:p w14:paraId="06007FB3" w14:textId="77777777" w:rsidR="006D458F" w:rsidRDefault="006D458F">
      <w:pPr>
        <w:pStyle w:val="Paragraphedeliste"/>
        <w:numPr>
          <w:ilvl w:val="0"/>
          <w:numId w:val="16"/>
        </w:numPr>
        <w:jc w:val="both"/>
        <w:rPr>
          <w:ins w:id="100" w:author="Ludovic Francis" w:date="2019-09-17T21:20:00Z"/>
        </w:rPr>
        <w:pPrChange w:id="101" w:author="Ludovic Francis" w:date="2019-09-17T21:20:00Z">
          <w:pPr>
            <w:jc w:val="both"/>
          </w:pPr>
        </w:pPrChange>
      </w:pPr>
      <w:proofErr w:type="spellStart"/>
      <w:ins w:id="102" w:author="Ludovic Francis" w:date="2019-09-17T21:20:00Z">
        <w:r>
          <w:t>SourceFixe</w:t>
        </w:r>
        <w:proofErr w:type="spellEnd"/>
        <w:r>
          <w:t xml:space="preserve"> (hérite de Source)</w:t>
        </w:r>
      </w:ins>
    </w:p>
    <w:p w14:paraId="5C2F9F03" w14:textId="77777777" w:rsidR="006D458F" w:rsidRDefault="006D458F">
      <w:pPr>
        <w:pStyle w:val="Paragraphedeliste"/>
        <w:numPr>
          <w:ilvl w:val="0"/>
          <w:numId w:val="16"/>
        </w:numPr>
        <w:jc w:val="both"/>
        <w:rPr>
          <w:ins w:id="103" w:author="Ludovic Francis" w:date="2019-09-17T21:20:00Z"/>
        </w:rPr>
        <w:pPrChange w:id="104" w:author="Ludovic Francis" w:date="2019-09-17T21:20:00Z">
          <w:pPr>
            <w:jc w:val="both"/>
          </w:pPr>
        </w:pPrChange>
      </w:pPr>
      <w:proofErr w:type="spellStart"/>
      <w:ins w:id="105" w:author="Ludovic Francis" w:date="2019-09-17T21:20:00Z">
        <w:r>
          <w:t>SourceAleatoire</w:t>
        </w:r>
        <w:proofErr w:type="spellEnd"/>
        <w:r>
          <w:t xml:space="preserve"> (hérite de Source)</w:t>
        </w:r>
      </w:ins>
    </w:p>
    <w:p w14:paraId="29F41DA4" w14:textId="77777777" w:rsidR="006D458F" w:rsidRDefault="006D458F">
      <w:pPr>
        <w:pStyle w:val="Paragraphedeliste"/>
        <w:numPr>
          <w:ilvl w:val="0"/>
          <w:numId w:val="16"/>
        </w:numPr>
        <w:jc w:val="both"/>
        <w:rPr>
          <w:ins w:id="106" w:author="Ludovic Francis" w:date="2019-09-17T21:20:00Z"/>
        </w:rPr>
        <w:pPrChange w:id="107" w:author="Ludovic Francis" w:date="2019-09-17T21:20:00Z">
          <w:pPr>
            <w:jc w:val="both"/>
          </w:pPr>
        </w:pPrChange>
      </w:pPr>
      <w:proofErr w:type="spellStart"/>
      <w:ins w:id="108" w:author="Ludovic Francis" w:date="2019-09-17T21:20:00Z">
        <w:r>
          <w:t>TransmetteurParfait</w:t>
        </w:r>
        <w:proofErr w:type="spellEnd"/>
        <w:r>
          <w:t xml:space="preserve"> (hérite de Transmetteur)</w:t>
        </w:r>
      </w:ins>
    </w:p>
    <w:p w14:paraId="2241015E" w14:textId="531F76BB" w:rsidR="008F7819" w:rsidDel="006D458F" w:rsidRDefault="006D458F" w:rsidP="00223264">
      <w:pPr>
        <w:rPr>
          <w:del w:id="109" w:author="Ludovic Francis" w:date="2019-09-17T21:20:00Z"/>
        </w:rPr>
      </w:pPr>
      <w:proofErr w:type="spellStart"/>
      <w:ins w:id="110" w:author="Ludovic Francis" w:date="2019-09-17T21:20:00Z">
        <w:r>
          <w:t>DestinationFinale</w:t>
        </w:r>
        <w:proofErr w:type="spellEnd"/>
        <w:r>
          <w:t xml:space="preserve"> (hérite de Destination)</w:t>
        </w:r>
      </w:ins>
      <w:commentRangeStart w:id="111"/>
      <w:commentRangeStart w:id="112"/>
      <w:commentRangeStart w:id="113"/>
      <w:del w:id="114" w:author="Ludovic Francis" w:date="2019-09-17T21:20:00Z">
        <w:r w:rsidR="008F7819" w:rsidDel="006D458F">
          <w:delText>Source fixe (hérite de source)</w:delText>
        </w:r>
      </w:del>
    </w:p>
    <w:p w14:paraId="791AD05A" w14:textId="77777777" w:rsidR="006D458F" w:rsidRDefault="006D458F" w:rsidP="006D458F">
      <w:pPr>
        <w:pStyle w:val="Paragraphedeliste"/>
        <w:numPr>
          <w:ilvl w:val="0"/>
          <w:numId w:val="15"/>
        </w:numPr>
        <w:jc w:val="both"/>
        <w:rPr>
          <w:ins w:id="115" w:author="Ludovic Francis" w:date="2019-09-17T21:20:00Z"/>
        </w:rPr>
      </w:pPr>
    </w:p>
    <w:p w14:paraId="40A5E17D" w14:textId="1BA8886A" w:rsidR="008F7819" w:rsidDel="006D458F" w:rsidRDefault="008F7819" w:rsidP="008F7819">
      <w:pPr>
        <w:pStyle w:val="Paragraphedeliste"/>
        <w:numPr>
          <w:ilvl w:val="0"/>
          <w:numId w:val="15"/>
        </w:numPr>
        <w:jc w:val="both"/>
        <w:rPr>
          <w:del w:id="116" w:author="Ludovic Francis" w:date="2019-09-17T21:20:00Z"/>
        </w:rPr>
      </w:pPr>
      <w:del w:id="117" w:author="Ludovic Francis" w:date="2019-09-17T21:20:00Z">
        <w:r w:rsidDel="006D458F">
          <w:delText>Source aléatoire (hérite de source)</w:delText>
        </w:r>
      </w:del>
    </w:p>
    <w:p w14:paraId="09F7B799" w14:textId="4DAA36EC" w:rsidR="008F7819" w:rsidDel="006D458F" w:rsidRDefault="008F7819" w:rsidP="008F7819">
      <w:pPr>
        <w:pStyle w:val="Paragraphedeliste"/>
        <w:numPr>
          <w:ilvl w:val="0"/>
          <w:numId w:val="15"/>
        </w:numPr>
        <w:jc w:val="both"/>
        <w:rPr>
          <w:del w:id="118" w:author="Ludovic Francis" w:date="2019-09-17T21:20:00Z"/>
        </w:rPr>
      </w:pPr>
      <w:del w:id="119" w:author="Ludovic Francis" w:date="2019-09-17T21:20:00Z">
        <w:r w:rsidDel="006D458F">
          <w:delText>Transmetteur parfait</w:delText>
        </w:r>
      </w:del>
    </w:p>
    <w:p w14:paraId="0987E709" w14:textId="35C29CA7" w:rsidR="008F7819" w:rsidDel="006D458F" w:rsidRDefault="008F7819" w:rsidP="008F7819">
      <w:pPr>
        <w:pStyle w:val="Paragraphedeliste"/>
        <w:numPr>
          <w:ilvl w:val="0"/>
          <w:numId w:val="15"/>
        </w:numPr>
        <w:jc w:val="both"/>
        <w:rPr>
          <w:del w:id="120" w:author="Ludovic Francis" w:date="2019-09-17T21:20:00Z"/>
        </w:rPr>
      </w:pPr>
      <w:del w:id="121" w:author="Ludovic Francis" w:date="2019-09-17T21:20:00Z">
        <w:r w:rsidDel="006D458F">
          <w:delText xml:space="preserve">Destination </w:delText>
        </w:r>
        <w:commentRangeEnd w:id="111"/>
        <w:r w:rsidR="00CA03F4" w:rsidDel="006D458F">
          <w:rPr>
            <w:rStyle w:val="Marquedecommentaire"/>
          </w:rPr>
          <w:commentReference w:id="111"/>
        </w:r>
      </w:del>
      <w:commentRangeEnd w:id="112"/>
      <w:r w:rsidR="006D458F">
        <w:rPr>
          <w:rStyle w:val="Marquedecommentaire"/>
        </w:rPr>
        <w:commentReference w:id="112"/>
      </w:r>
      <w:commentRangeEnd w:id="113"/>
      <w:r w:rsidR="006D458F">
        <w:rPr>
          <w:rStyle w:val="Marquedecommentaire"/>
        </w:rPr>
        <w:commentReference w:id="113"/>
      </w:r>
      <w:del w:id="122" w:author="Ludovic Francis" w:date="2019-09-17T21:20:00Z">
        <w:r w:rsidDel="006D458F">
          <w:delText>finale</w:delText>
        </w:r>
      </w:del>
    </w:p>
    <w:p w14:paraId="50C10B5C" w14:textId="77777777" w:rsidR="008F7819" w:rsidRDefault="008F7819" w:rsidP="00223264"/>
    <w:p w14:paraId="28A93AF7" w14:textId="0FE62033" w:rsidR="00223264" w:rsidRDefault="00223264" w:rsidP="00223264">
      <w:r>
        <w:t xml:space="preserve">Une fois ces éléments liés, nous avons implémenté </w:t>
      </w:r>
      <w:ins w:id="123" w:author="Ludovic Francis" w:date="2019-09-17T21:21:00Z">
        <w:r w:rsidR="006D458F">
          <w:t xml:space="preserve">certains </w:t>
        </w:r>
      </w:ins>
      <w:commentRangeStart w:id="124"/>
      <w:commentRangeStart w:id="125"/>
      <w:del w:id="126" w:author="Ludovic Francis" w:date="2019-09-17T21:21:00Z">
        <w:r w:rsidDel="006D458F">
          <w:delText xml:space="preserve">les </w:delText>
        </w:r>
      </w:del>
      <w:r>
        <w:t>éléments d</w:t>
      </w:r>
      <w:commentRangeEnd w:id="124"/>
      <w:r w:rsidR="00CA03F4">
        <w:rPr>
          <w:rStyle w:val="Marquedecommentaire"/>
        </w:rPr>
        <w:commentReference w:id="124"/>
      </w:r>
      <w:commentRangeEnd w:id="125"/>
      <w:r w:rsidR="006D458F">
        <w:rPr>
          <w:rStyle w:val="Marquedecommentaire"/>
        </w:rPr>
        <w:commentReference w:id="125"/>
      </w:r>
      <w:r>
        <w:t>e la commande unique :</w:t>
      </w:r>
    </w:p>
    <w:p w14:paraId="38CB39FC" w14:textId="77777777" w:rsidR="008F7819" w:rsidRDefault="008F7819" w:rsidP="00223264"/>
    <w:p w14:paraId="7F47E646" w14:textId="4FCAC543" w:rsidR="00223264" w:rsidRDefault="00223264" w:rsidP="00223264">
      <w:pPr>
        <w:pStyle w:val="Paragraphedeliste"/>
        <w:numPr>
          <w:ilvl w:val="0"/>
          <w:numId w:val="14"/>
        </w:numPr>
        <w:spacing w:line="360" w:lineRule="auto"/>
        <w:jc w:val="both"/>
      </w:pPr>
      <w:r w:rsidRPr="008F7819">
        <w:rPr>
          <w:b/>
          <w:bCs/>
        </w:rPr>
        <w:t>- mess</w:t>
      </w:r>
      <w:r w:rsidR="008F7819" w:rsidRPr="008F7819">
        <w:rPr>
          <w:b/>
          <w:bCs/>
        </w:rPr>
        <w:t> m</w:t>
      </w:r>
      <w:r w:rsidR="008D3D2B">
        <w:rPr>
          <w:b/>
          <w:bCs/>
        </w:rPr>
        <w:t xml:space="preserve"> </w:t>
      </w:r>
      <w:r w:rsidR="008F7819">
        <w:t>: permet de générer un message aléatoire de taille m</w:t>
      </w:r>
    </w:p>
    <w:p w14:paraId="045A15C0" w14:textId="287B2476" w:rsidR="00223264" w:rsidRDefault="00223264" w:rsidP="00223264">
      <w:pPr>
        <w:pStyle w:val="Paragraphedeliste"/>
        <w:numPr>
          <w:ilvl w:val="0"/>
          <w:numId w:val="14"/>
        </w:numPr>
        <w:spacing w:line="360" w:lineRule="auto"/>
        <w:jc w:val="both"/>
      </w:pPr>
      <w:r w:rsidRPr="008F7819">
        <w:rPr>
          <w:b/>
          <w:bCs/>
        </w:rPr>
        <w:lastRenderedPageBreak/>
        <w:t>- s</w:t>
      </w:r>
      <w:r w:rsidR="008F7819">
        <w:rPr>
          <w:b/>
          <w:bCs/>
        </w:rPr>
        <w:t xml:space="preserve"> : </w:t>
      </w:r>
      <w:r w:rsidR="008F7819">
        <w:t>permet d’ajouter des sondes pour visualiser le message transmis en certains points du système</w:t>
      </w:r>
    </w:p>
    <w:p w14:paraId="0F012638" w14:textId="717867E1" w:rsidR="00223264" w:rsidRDefault="00223264" w:rsidP="00223264">
      <w:pPr>
        <w:pStyle w:val="Paragraphedeliste"/>
        <w:numPr>
          <w:ilvl w:val="0"/>
          <w:numId w:val="14"/>
        </w:numPr>
        <w:spacing w:line="360" w:lineRule="auto"/>
        <w:jc w:val="both"/>
      </w:pPr>
      <w:r w:rsidRPr="008D3D2B">
        <w:rPr>
          <w:b/>
          <w:bCs/>
        </w:rPr>
        <w:t>-</w:t>
      </w:r>
      <w:proofErr w:type="spellStart"/>
      <w:r w:rsidRPr="008D3D2B">
        <w:rPr>
          <w:b/>
          <w:bCs/>
        </w:rPr>
        <w:t>seed</w:t>
      </w:r>
      <w:proofErr w:type="spellEnd"/>
      <w:r w:rsidRPr="008D3D2B">
        <w:rPr>
          <w:b/>
          <w:bCs/>
        </w:rPr>
        <w:t xml:space="preserve"> </w:t>
      </w:r>
      <w:r w:rsidR="008D3D2B" w:rsidRPr="008D3D2B">
        <w:rPr>
          <w:b/>
          <w:bCs/>
        </w:rPr>
        <w:t>s :</w:t>
      </w:r>
      <w:r>
        <w:t xml:space="preserve"> </w:t>
      </w:r>
      <w:r w:rsidR="008D3D2B">
        <w:t xml:space="preserve">permet d’ajouter </w:t>
      </w:r>
      <w:commentRangeStart w:id="127"/>
      <w:commentRangeStart w:id="128"/>
      <w:commentRangeStart w:id="129"/>
      <w:commentRangeStart w:id="130"/>
      <w:del w:id="131" w:author="Hugeee" w:date="2019-09-17T21:58:00Z">
        <w:r w:rsidR="008D3D2B" w:rsidDel="007E02FE">
          <w:delText xml:space="preserve">une </w:delText>
        </w:r>
      </w:del>
      <w:ins w:id="132" w:author="Ludovic Francis" w:date="2019-09-17T21:21:00Z">
        <w:del w:id="133" w:author="Hugeee" w:date="2019-09-17T21:58:00Z">
          <w:r w:rsidR="006D458F" w:rsidDel="007E02FE">
            <w:delText>germe</w:delText>
          </w:r>
        </w:del>
      </w:ins>
      <w:ins w:id="134" w:author="Hugeee" w:date="2019-09-17T21:58:00Z">
        <w:r w:rsidR="007E02FE">
          <w:t>une valeur d’initialisation</w:t>
        </w:r>
      </w:ins>
      <w:del w:id="135" w:author="Ludovic Francis" w:date="2019-09-17T21:21:00Z">
        <w:r w:rsidR="008D3D2B" w:rsidDel="006D458F">
          <w:delText>seed</w:delText>
        </w:r>
      </w:del>
      <w:del w:id="136" w:author="Hugeee" w:date="2019-09-17T21:58:00Z">
        <w:r w:rsidR="008D3D2B" w:rsidDel="007E02FE">
          <w:delText xml:space="preserve"> s</w:delText>
        </w:r>
      </w:del>
      <w:r w:rsidR="008D3D2B">
        <w:t xml:space="preserve"> </w:t>
      </w:r>
      <w:commentRangeEnd w:id="127"/>
      <w:r w:rsidR="00D460E2">
        <w:rPr>
          <w:rStyle w:val="Marquedecommentaire"/>
        </w:rPr>
        <w:commentReference w:id="127"/>
      </w:r>
      <w:commentRangeEnd w:id="128"/>
      <w:r w:rsidR="006D458F">
        <w:rPr>
          <w:rStyle w:val="Marquedecommentaire"/>
        </w:rPr>
        <w:commentReference w:id="128"/>
      </w:r>
      <w:commentRangeEnd w:id="129"/>
      <w:r w:rsidR="0002385A">
        <w:rPr>
          <w:rStyle w:val="Marquedecommentaire"/>
        </w:rPr>
        <w:commentReference w:id="129"/>
      </w:r>
      <w:commentRangeEnd w:id="130"/>
      <w:r w:rsidR="00EC4CEC">
        <w:rPr>
          <w:rStyle w:val="Marquedecommentaire"/>
        </w:rPr>
        <w:commentReference w:id="130"/>
      </w:r>
      <w:r w:rsidR="008D3D2B">
        <w:t xml:space="preserve">qui va influer sur l’aléa généré par la source. Si la </w:t>
      </w:r>
      <w:ins w:id="137" w:author="Ludovic Francis" w:date="2019-09-17T21:21:00Z">
        <w:r w:rsidR="006D458F">
          <w:t>germe</w:t>
        </w:r>
      </w:ins>
      <w:del w:id="138" w:author="Ludovic Francis" w:date="2019-09-17T21:21:00Z">
        <w:r w:rsidR="008D3D2B" w:rsidDel="006D458F">
          <w:delText>seed</w:delText>
        </w:r>
      </w:del>
      <w:r w:rsidR="008D3D2B">
        <w:t xml:space="preserve"> est identique entre deux simulations, la séquence aléatoire sera identique</w:t>
      </w:r>
    </w:p>
    <w:p w14:paraId="7E32B86A" w14:textId="77777777" w:rsidR="00EC4CEC" w:rsidRDefault="00EC4CEC" w:rsidP="00EC4CEC">
      <w:pPr>
        <w:spacing w:line="240" w:lineRule="auto"/>
        <w:jc w:val="both"/>
        <w:rPr>
          <w:ins w:id="139" w:author="Ludovic Francis" w:date="2019-09-17T21:53:00Z"/>
        </w:rPr>
      </w:pPr>
    </w:p>
    <w:p w14:paraId="4A3ECC7B" w14:textId="164DE7BF" w:rsidR="00223264" w:rsidRDefault="008D3D2B">
      <w:pPr>
        <w:spacing w:line="240" w:lineRule="auto"/>
        <w:jc w:val="both"/>
        <w:pPrChange w:id="140" w:author="Ludovic Francis" w:date="2019-09-17T21:53:00Z">
          <w:pPr>
            <w:spacing w:line="240" w:lineRule="auto"/>
          </w:pPr>
        </w:pPrChange>
      </w:pPr>
      <w:r>
        <w:t xml:space="preserve">L’étape 1 nous a permis de comprendre la logique derrière un système de transmission basique, et ainsi de </w:t>
      </w:r>
      <w:commentRangeStart w:id="141"/>
      <w:commentRangeStart w:id="142"/>
      <w:commentRangeStart w:id="143"/>
      <w:commentRangeStart w:id="144"/>
      <w:r>
        <w:t xml:space="preserve">mieux appréhender </w:t>
      </w:r>
      <w:commentRangeEnd w:id="141"/>
      <w:r w:rsidR="00CA03F4">
        <w:rPr>
          <w:rStyle w:val="Marquedecommentaire"/>
        </w:rPr>
        <w:commentReference w:id="141"/>
      </w:r>
      <w:commentRangeEnd w:id="142"/>
      <w:r w:rsidR="006D458F">
        <w:rPr>
          <w:rStyle w:val="Marquedecommentaire"/>
        </w:rPr>
        <w:commentReference w:id="142"/>
      </w:r>
      <w:commentRangeEnd w:id="143"/>
      <w:r w:rsidR="0002385A">
        <w:rPr>
          <w:rStyle w:val="Marquedecommentaire"/>
        </w:rPr>
        <w:commentReference w:id="143"/>
      </w:r>
      <w:commentRangeEnd w:id="144"/>
      <w:r w:rsidR="00CC16CB">
        <w:rPr>
          <w:rStyle w:val="Marquedecommentaire"/>
        </w:rPr>
        <w:commentReference w:id="144"/>
      </w:r>
      <w:r>
        <w:t>les futurs ajouts à ce système</w:t>
      </w:r>
      <w:ins w:id="145" w:author="Ludovic Francis" w:date="2019-09-17T21:53:00Z">
        <w:r w:rsidR="00EC4CEC">
          <w:t>, tels que la simplification de nos processus de travail pour optimiser le temps passé sur chaque tâche</w:t>
        </w:r>
      </w:ins>
      <w:commentRangeStart w:id="146"/>
      <w:commentRangeStart w:id="147"/>
      <w:commentRangeStart w:id="148"/>
      <w:commentRangeStart w:id="149"/>
      <w:r>
        <w:t xml:space="preserve">. </w:t>
      </w:r>
      <w:ins w:id="150" w:author="Ludovic Francis" w:date="2019-09-17T21:54:00Z">
        <w:r w:rsidR="001D504C">
          <w:t xml:space="preserve">Par ailleurs, l’arrivée d’un nouveau membre dans l’équipe projet va nous permettre de </w:t>
        </w:r>
      </w:ins>
      <w:ins w:id="151" w:author="Ludovic Francis" w:date="2019-09-17T21:55:00Z">
        <w:r w:rsidR="001D504C">
          <w:t xml:space="preserve">revoir notre façon de répartir les taches au sein du groupe. </w:t>
        </w:r>
      </w:ins>
      <w:r>
        <w:t xml:space="preserve">L’ajout d’un émetteur et d’un récepteur </w:t>
      </w:r>
      <w:commentRangeEnd w:id="146"/>
      <w:r w:rsidR="00CA03F4">
        <w:rPr>
          <w:rStyle w:val="Marquedecommentaire"/>
        </w:rPr>
        <w:commentReference w:id="146"/>
      </w:r>
      <w:commentRangeEnd w:id="147"/>
      <w:r w:rsidR="006D458F">
        <w:rPr>
          <w:rStyle w:val="Marquedecommentaire"/>
        </w:rPr>
        <w:commentReference w:id="147"/>
      </w:r>
      <w:commentRangeEnd w:id="148"/>
      <w:r w:rsidR="0002385A">
        <w:rPr>
          <w:rStyle w:val="Marquedecommentaire"/>
        </w:rPr>
        <w:commentReference w:id="148"/>
      </w:r>
      <w:commentRangeEnd w:id="149"/>
      <w:r w:rsidR="001D504C">
        <w:rPr>
          <w:rStyle w:val="Marquedecommentaire"/>
        </w:rPr>
        <w:commentReference w:id="149"/>
      </w:r>
      <w:r>
        <w:t>à l’étape 2 nous permettra</w:t>
      </w:r>
      <w:ins w:id="152" w:author="Ludovic Francis" w:date="2019-09-17T21:54:00Z">
        <w:r w:rsidR="001D504C">
          <w:t xml:space="preserve"> aussi</w:t>
        </w:r>
      </w:ins>
      <w:r>
        <w:t xml:space="preserve"> de passer à une transmission analogique.</w:t>
      </w:r>
    </w:p>
    <w:sectPr w:rsidR="00223264" w:rsidSect="00A32C79">
      <w:headerReference w:type="default" r:id="rId16"/>
      <w:footerReference w:type="default" r:id="rId17"/>
      <w:pgSz w:w="11906" w:h="16838" w:code="9"/>
      <w:pgMar w:top="1616" w:right="1134" w:bottom="1474" w:left="1134" w:header="340"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ugeee" w:date="2019-09-17T21:00:00Z" w:initials="H">
    <w:p w14:paraId="796CAC29" w14:textId="1F1F9111" w:rsidR="00CA03F4" w:rsidRDefault="00CA03F4">
      <w:pPr>
        <w:pStyle w:val="Commentaire"/>
      </w:pPr>
      <w:r>
        <w:rPr>
          <w:rStyle w:val="Marquedecommentaire"/>
        </w:rPr>
        <w:annotationRef/>
      </w:r>
      <w:r>
        <w:t>Ordre des noms ! Consigne du client (Ordre alphabétique) de même pour les bas de page et le nom du fichier.</w:t>
      </w:r>
    </w:p>
  </w:comment>
  <w:comment w:id="3" w:author="Ludovic Francis" w:date="2019-09-17T21:13:00Z" w:initials="LF">
    <w:p w14:paraId="6645E7DB" w14:textId="0004BF5F" w:rsidR="00612B61" w:rsidRDefault="00612B61">
      <w:pPr>
        <w:pStyle w:val="Commentaire"/>
      </w:pPr>
      <w:r>
        <w:rPr>
          <w:rStyle w:val="Marquedecommentaire"/>
        </w:rPr>
        <w:annotationRef/>
      </w:r>
      <w:r w:rsidR="00B9122F">
        <w:t>Corrigé </w:t>
      </w:r>
      <w:r w:rsidR="00B9122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4" w:author="Hugeee" w:date="2019-09-17T20:44:00Z" w:initials="H">
    <w:p w14:paraId="39BBA282" w14:textId="32975986" w:rsidR="00DA3608" w:rsidRDefault="00DA3608">
      <w:pPr>
        <w:pStyle w:val="Commentaire"/>
      </w:pPr>
      <w:r>
        <w:rPr>
          <w:rStyle w:val="Marquedecommentaire"/>
        </w:rPr>
        <w:annotationRef/>
      </w:r>
      <w:r>
        <w:t>Phrase complexe à comprendre</w:t>
      </w:r>
    </w:p>
  </w:comment>
  <w:comment w:id="25" w:author="Ludovic Francis" w:date="2019-09-17T21:17:00Z" w:initials="LF">
    <w:p w14:paraId="47BFD8D9" w14:textId="34255880" w:rsidR="006D458F" w:rsidRDefault="006D458F">
      <w:pPr>
        <w:pStyle w:val="Commentaire"/>
      </w:pPr>
      <w:r>
        <w:rPr>
          <w:rStyle w:val="Marquedecommentaire"/>
        </w:rPr>
        <w:annotationRef/>
      </w:r>
      <w:r>
        <w:t xml:space="preserve">T’es un </w:t>
      </w:r>
      <w:r>
        <w:t>triz</w:t>
      </w:r>
    </w:p>
  </w:comment>
  <w:comment w:id="26" w:author="Ludovic Francis" w:date="2019-09-17T21:18:00Z" w:initials="LF">
    <w:p w14:paraId="17C0EDC0" w14:textId="5F6D9F60" w:rsidR="006D458F" w:rsidRDefault="006D458F">
      <w:pPr>
        <w:pStyle w:val="Commentaire"/>
      </w:pPr>
      <w:r>
        <w:rPr>
          <w:rStyle w:val="Marquedecommentaire"/>
        </w:rPr>
        <w:annotationRef/>
      </w:r>
    </w:p>
  </w:comment>
  <w:comment w:id="27" w:author="Hugeee" w:date="2019-09-17T21:31:00Z" w:initials="H">
    <w:p w14:paraId="529AA598" w14:textId="440B530A" w:rsidR="0002385A" w:rsidRDefault="0002385A">
      <w:pPr>
        <w:pStyle w:val="Commentaire"/>
      </w:pPr>
      <w:r>
        <w:rPr>
          <w:rStyle w:val="Marquedecommentaire"/>
        </w:rPr>
        <w:annotationRef/>
      </w:r>
      <w:r>
        <w:t>Toujours pas de correction…</w:t>
      </w:r>
    </w:p>
  </w:comment>
  <w:comment w:id="28" w:author="Ludovic Francis" w:date="2019-09-17T21:43:00Z" w:initials="LF">
    <w:p w14:paraId="1F2AA9E8" w14:textId="4185C725" w:rsidR="009B6866" w:rsidRDefault="009B6866">
      <w:pPr>
        <w:pStyle w:val="Commentaire"/>
      </w:pPr>
      <w:r>
        <w:rPr>
          <w:rStyle w:val="Marquedecommentaire"/>
        </w:rPr>
        <w:annotationRef/>
      </w:r>
      <w:r>
        <w:t>coriigé</w:t>
      </w:r>
    </w:p>
  </w:comment>
  <w:comment w:id="35" w:author="Hugeee" w:date="2019-09-17T20:45:00Z" w:initials="H">
    <w:p w14:paraId="73523CEC" w14:textId="566B317E" w:rsidR="00DA3608" w:rsidRDefault="00DA3608">
      <w:pPr>
        <w:pStyle w:val="Commentaire"/>
      </w:pPr>
      <w:r>
        <w:rPr>
          <w:rStyle w:val="Marquedecommentaire"/>
        </w:rPr>
        <w:annotationRef/>
      </w:r>
      <w:r>
        <w:t xml:space="preserve">Archiver les documents produits du projet (permettre un suivi documentaire) </w:t>
      </w:r>
    </w:p>
  </w:comment>
  <w:comment w:id="36" w:author="Ludovic Francis" w:date="2019-09-17T21:18:00Z" w:initials="LF">
    <w:p w14:paraId="0B88060D" w14:textId="62B316EB" w:rsidR="006D458F" w:rsidRDefault="006D458F">
      <w:pPr>
        <w:pStyle w:val="Commentaire"/>
      </w:pPr>
      <w:r>
        <w:rPr>
          <w:rStyle w:val="Marquedecommentaire"/>
        </w:rPr>
        <w:annotationRef/>
      </w:r>
      <w:r>
        <w:t>Pas compris</w:t>
      </w:r>
    </w:p>
  </w:comment>
  <w:comment w:id="37" w:author="Ludovic Francis" w:date="2019-09-17T21:18:00Z" w:initials="LF">
    <w:p w14:paraId="0B833367" w14:textId="4357BDD3" w:rsidR="006D458F" w:rsidRDefault="006D458F">
      <w:pPr>
        <w:pStyle w:val="Commentaire"/>
      </w:pPr>
      <w:r>
        <w:rPr>
          <w:rStyle w:val="Marquedecommentaire"/>
        </w:rPr>
        <w:annotationRef/>
      </w:r>
    </w:p>
  </w:comment>
  <w:comment w:id="38" w:author="Hugeee" w:date="2019-09-17T21:31:00Z" w:initials="H">
    <w:p w14:paraId="017D8605" w14:textId="668DA605" w:rsidR="0002385A" w:rsidRDefault="0002385A">
      <w:pPr>
        <w:pStyle w:val="Commentaire"/>
      </w:pPr>
      <w:r>
        <w:rPr>
          <w:rStyle w:val="Marquedecommentaire"/>
        </w:rPr>
        <w:annotationRef/>
      </w:r>
      <w:r>
        <w:t xml:space="preserve">« Pense à nous transmettre ce document pour que nous puissions l’archiver » </w:t>
      </w:r>
    </w:p>
  </w:comment>
  <w:comment w:id="39" w:author="Ludovic Francis" w:date="2019-09-17T21:43:00Z" w:initials="LF">
    <w:p w14:paraId="5142FD3E" w14:textId="6D6036FE" w:rsidR="009B6866" w:rsidRDefault="009B6866">
      <w:pPr>
        <w:pStyle w:val="Commentaire"/>
      </w:pPr>
      <w:r>
        <w:rPr>
          <w:rStyle w:val="Marquedecommentaire"/>
        </w:rPr>
        <w:annotationRef/>
      </w:r>
      <w:r>
        <w:t xml:space="preserve">C’est celui de Mathieu </w:t>
      </w:r>
      <w:r>
        <w:t>wtf ?</w:t>
      </w:r>
    </w:p>
  </w:comment>
  <w:comment w:id="49" w:author="Hugeee" w:date="2019-09-17T20:48:00Z" w:initials="H">
    <w:p w14:paraId="2D6F385E" w14:textId="77777777" w:rsidR="00DA3608" w:rsidRDefault="00DA3608">
      <w:pPr>
        <w:pStyle w:val="Commentaire"/>
      </w:pPr>
      <w:r>
        <w:rPr>
          <w:rStyle w:val="Marquedecommentaire"/>
        </w:rPr>
        <w:annotationRef/>
      </w:r>
      <w:r>
        <w:t>Ok mais pas très clair niveau pertinence au moment de la rédaction</w:t>
      </w:r>
      <w:r w:rsidR="00CA03F4">
        <w:t>.</w:t>
      </w:r>
    </w:p>
    <w:p w14:paraId="03F288A8" w14:textId="77777777" w:rsidR="00CA03F4" w:rsidRDefault="00CA03F4">
      <w:pPr>
        <w:pStyle w:val="Commentaire"/>
      </w:pPr>
    </w:p>
    <w:p w14:paraId="7DE01748" w14:textId="1F208D17" w:rsidR="00CA03F4" w:rsidRDefault="00CA03F4">
      <w:pPr>
        <w:pStyle w:val="Commentaire"/>
      </w:pPr>
      <w:r>
        <w:t>Préférez la formulation : « L’étape X qui sera effectuée le [DATE] aura pour but de … »</w:t>
      </w:r>
    </w:p>
  </w:comment>
  <w:comment w:id="50" w:author="Ludovic Francis" w:date="2019-09-17T21:25:00Z" w:initials="LF">
    <w:p w14:paraId="1997CF0F" w14:textId="0E086727" w:rsidR="00B9122F" w:rsidRDefault="00B9122F">
      <w:pPr>
        <w:pStyle w:val="Commentaire"/>
      </w:pPr>
      <w:r>
        <w:rPr>
          <w:rStyle w:val="Marquedecommentaire"/>
        </w:rPr>
        <w:annotationRef/>
      </w:r>
      <w:r>
        <w:t>Votre requête a été prise en compte, un conseiller va vous contacter dans les plus brefs délais.</w:t>
      </w:r>
    </w:p>
  </w:comment>
  <w:comment w:id="51" w:author="Hugeee" w:date="2019-09-17T21:31:00Z" w:initials="H">
    <w:p w14:paraId="6326E867" w14:textId="3CC1EFED" w:rsidR="0002385A" w:rsidRDefault="0002385A">
      <w:pPr>
        <w:pStyle w:val="Commentaire"/>
      </w:pPr>
      <w:r>
        <w:rPr>
          <w:rStyle w:val="Marquedecommentaire"/>
        </w:rPr>
        <w:annotationRef/>
      </w:r>
      <w:r>
        <w:t>Pas de correction…</w:t>
      </w:r>
    </w:p>
  </w:comment>
  <w:comment w:id="52" w:author="Ludovic Francis" w:date="2019-09-17T21:47:00Z" w:initials="LF">
    <w:p w14:paraId="0E573949" w14:textId="39FE8619" w:rsidR="00CD7FF4" w:rsidRDefault="00CD7FF4">
      <w:pPr>
        <w:pStyle w:val="Commentaire"/>
      </w:pPr>
      <w:r>
        <w:rPr>
          <w:rStyle w:val="Marquedecommentaire"/>
        </w:rPr>
        <w:annotationRef/>
      </w:r>
      <w:r>
        <w:t xml:space="preserve">Done et me </w:t>
      </w:r>
      <w:r>
        <w:t>le renvois pas sinon je te renvois une grenade par la fenetre de ta chambre</w:t>
      </w:r>
    </w:p>
  </w:comment>
  <w:comment w:id="65" w:author="Hugeee" w:date="2019-09-17T20:49:00Z" w:initials="H">
    <w:p w14:paraId="3DD30A77" w14:textId="42952F89" w:rsidR="00DA3608" w:rsidRDefault="00DA3608">
      <w:pPr>
        <w:pStyle w:val="Commentaire"/>
      </w:pPr>
      <w:r>
        <w:rPr>
          <w:rStyle w:val="Marquedecommentaire"/>
        </w:rPr>
        <w:annotationRef/>
      </w:r>
      <w:r>
        <w:t>Introduire l’utilité du document peut être ?</w:t>
      </w:r>
    </w:p>
  </w:comment>
  <w:comment w:id="66" w:author="Ludovic Francis" w:date="2019-09-17T21:19:00Z" w:initials="LF">
    <w:p w14:paraId="0B5875D1" w14:textId="030C21D9" w:rsidR="006D458F" w:rsidRDefault="006D458F">
      <w:pPr>
        <w:pStyle w:val="Commentaire"/>
      </w:pPr>
      <w:r>
        <w:rPr>
          <w:rStyle w:val="Marquedecommentaire"/>
        </w:rPr>
        <w:annotationRef/>
      </w:r>
      <w:r>
        <w:t>Non</w:t>
      </w:r>
    </w:p>
    <w:p w14:paraId="181A2577" w14:textId="1CF558B2" w:rsidR="006D458F" w:rsidRDefault="006D458F">
      <w:pPr>
        <w:pStyle w:val="Commentaire"/>
      </w:pPr>
    </w:p>
  </w:comment>
  <w:comment w:id="67" w:author="Ludovic Francis" w:date="2019-09-17T21:19:00Z" w:initials="LF">
    <w:p w14:paraId="037B249A" w14:textId="2637E637" w:rsidR="006D458F" w:rsidRDefault="006D458F">
      <w:pPr>
        <w:pStyle w:val="Commentaire"/>
      </w:pPr>
      <w:r>
        <w:rPr>
          <w:rStyle w:val="Marquedecommentaire"/>
        </w:rPr>
        <w:annotationRef/>
      </w:r>
    </w:p>
  </w:comment>
  <w:comment w:id="68" w:author="Hugeee" w:date="2019-09-17T21:32:00Z" w:initials="H">
    <w:p w14:paraId="771E38E0" w14:textId="01BD4EA7" w:rsidR="0002385A" w:rsidRDefault="0002385A">
      <w:pPr>
        <w:pStyle w:val="Commentaire"/>
      </w:pPr>
      <w:r>
        <w:rPr>
          <w:rStyle w:val="Marquedecommentaire"/>
        </w:rPr>
        <w:annotationRef/>
      </w:r>
      <w:r>
        <w:t>Ok…</w:t>
      </w:r>
    </w:p>
  </w:comment>
  <w:comment w:id="69" w:author="Ludovic Francis" w:date="2019-09-17T21:49:00Z" w:initials="LF">
    <w:p w14:paraId="46300599" w14:textId="44275340" w:rsidR="007A607C" w:rsidRDefault="007A607C">
      <w:pPr>
        <w:pStyle w:val="Commentaire"/>
      </w:pPr>
      <w:r>
        <w:rPr>
          <w:rStyle w:val="Marquedecommentaire"/>
        </w:rPr>
        <w:annotationRef/>
      </w:r>
      <w:r>
        <w:t>No time for caution</w:t>
      </w:r>
    </w:p>
  </w:comment>
  <w:comment w:id="71" w:author="Hugeee" w:date="2019-09-17T20:55:00Z" w:initials="H">
    <w:p w14:paraId="704D7462" w14:textId="60345B21" w:rsidR="00DA3608" w:rsidRDefault="00DA3608">
      <w:pPr>
        <w:pStyle w:val="Commentaire"/>
      </w:pPr>
      <w:r>
        <w:rPr>
          <w:rStyle w:val="Marquedecommentaire"/>
        </w:rPr>
        <w:annotationRef/>
      </w:r>
      <w:r w:rsidR="00CA03F4">
        <w:t xml:space="preserve">Bordure de l’image visible </w:t>
      </w:r>
    </w:p>
  </w:comment>
  <w:comment w:id="72" w:author="Ludovic Francis" w:date="2019-09-17T21:22:00Z" w:initials="LF">
    <w:p w14:paraId="32B39C71" w14:textId="0F29EC11" w:rsidR="006D458F" w:rsidRDefault="006D458F">
      <w:pPr>
        <w:pStyle w:val="Commentaire"/>
      </w:pPr>
      <w:r>
        <w:rPr>
          <w:rStyle w:val="Marquedecommentaire"/>
        </w:rPr>
        <w:annotationRef/>
      </w:r>
      <w:r>
        <w:t>Corrigé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4" w:author="Hugeee" w:date="2019-09-17T20:56:00Z" w:initials="H">
    <w:p w14:paraId="5398EE62" w14:textId="4DB3DED5" w:rsidR="00CA03F4" w:rsidRDefault="00CA03F4">
      <w:pPr>
        <w:pStyle w:val="Commentaire"/>
      </w:pPr>
      <w:r>
        <w:rPr>
          <w:rStyle w:val="Marquedecommentaire"/>
        </w:rPr>
        <w:annotationRef/>
      </w:r>
      <w:r>
        <w:t>Pourquoi pas rajouté une capture d’écran de la fenêtre de sortie d’</w:t>
      </w:r>
      <w:r>
        <w:t>IntelliJ</w:t>
      </w:r>
    </w:p>
  </w:comment>
  <w:comment w:id="75" w:author="Ludovic Francis" w:date="2019-09-17T21:20:00Z" w:initials="LF">
    <w:p w14:paraId="18443B94" w14:textId="77777777" w:rsidR="006D458F" w:rsidRDefault="006D458F">
      <w:pPr>
        <w:pStyle w:val="Commentaire"/>
      </w:pPr>
      <w:r>
        <w:rPr>
          <w:rStyle w:val="Marquedecommentaire"/>
        </w:rPr>
        <w:annotationRef/>
      </w:r>
      <w:r>
        <w:t xml:space="preserve">Ché pas faire </w:t>
      </w:r>
    </w:p>
    <w:p w14:paraId="2E4A8D21" w14:textId="72C55B15" w:rsidR="006D458F" w:rsidRDefault="006D458F">
      <w:pPr>
        <w:pStyle w:val="Commentaire"/>
      </w:pPr>
    </w:p>
  </w:comment>
  <w:comment w:id="76" w:author="Hugeee" w:date="2019-09-17T21:32:00Z" w:initials="H">
    <w:p w14:paraId="567F0FC5" w14:textId="7FAD7564" w:rsidR="0002385A" w:rsidRDefault="0002385A">
      <w:pPr>
        <w:pStyle w:val="Commentaire"/>
      </w:pPr>
      <w:r>
        <w:rPr>
          <w:rStyle w:val="Marquedecommentaire"/>
        </w:rPr>
        <w:annotationRef/>
      </w:r>
      <w:r>
        <w:t>Une capture d’écran…</w:t>
      </w:r>
    </w:p>
  </w:comment>
  <w:comment w:id="77" w:author="Ludovic Francis" w:date="2019-09-17T21:52:00Z" w:initials="LF">
    <w:p w14:paraId="2146A6BB" w14:textId="2B2C61BF" w:rsidR="00EC4CEC" w:rsidRDefault="00EC4CEC">
      <w:pPr>
        <w:pStyle w:val="Commentaire"/>
      </w:pPr>
      <w:r>
        <w:rPr>
          <w:rStyle w:val="Marquedecommentaire"/>
        </w:rPr>
        <w:annotationRef/>
      </w:r>
      <w:r>
        <w:t>C’est bon j’en ai trouvé une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11" w:author="Hugeee" w:date="2019-09-17T20:57:00Z" w:initials="H">
    <w:p w14:paraId="799C224F" w14:textId="77777777" w:rsidR="00CA03F4" w:rsidRDefault="00CA03F4">
      <w:pPr>
        <w:pStyle w:val="Commentaire"/>
        <w:rPr>
          <w:rStyle w:val="Marquedecommentaire"/>
        </w:rPr>
      </w:pPr>
      <w:r>
        <w:rPr>
          <w:rStyle w:val="Marquedecommentaire"/>
        </w:rPr>
        <w:annotationRef/>
      </w:r>
      <w:r>
        <w:rPr>
          <w:rStyle w:val="Marquedecommentaire"/>
        </w:rPr>
        <w:t>Nom des classes incohérentes avec la base de code :</w:t>
      </w:r>
    </w:p>
    <w:p w14:paraId="65EA718F" w14:textId="77777777" w:rsidR="00CA03F4" w:rsidRDefault="00CA03F4">
      <w:pPr>
        <w:pStyle w:val="Commentaire"/>
        <w:rPr>
          <w:rStyle w:val="Marquedecommentaire"/>
        </w:rPr>
      </w:pPr>
    </w:p>
    <w:p w14:paraId="7D688FDA" w14:textId="50AF089E" w:rsidR="00CA03F4" w:rsidRDefault="00CA03F4">
      <w:pPr>
        <w:pStyle w:val="Commentaire"/>
        <w:rPr>
          <w:rStyle w:val="Marquedecommentaire"/>
        </w:rPr>
      </w:pPr>
      <w:r>
        <w:rPr>
          <w:rStyle w:val="Marquedecommentaire"/>
        </w:rPr>
        <w:t>SourceFixe (hérite de Source)</w:t>
      </w:r>
    </w:p>
    <w:p w14:paraId="15302D27" w14:textId="0D1E3469" w:rsidR="00CA03F4" w:rsidRDefault="00CA03F4">
      <w:pPr>
        <w:pStyle w:val="Commentaire"/>
        <w:rPr>
          <w:rStyle w:val="Marquedecommentaire"/>
        </w:rPr>
      </w:pPr>
      <w:r>
        <w:rPr>
          <w:rStyle w:val="Marquedecommentaire"/>
        </w:rPr>
        <w:t>SourceAleatoire (hérite de Source)</w:t>
      </w:r>
    </w:p>
    <w:p w14:paraId="5C25A227" w14:textId="153FD0DA" w:rsidR="00CA03F4" w:rsidRDefault="00CA03F4">
      <w:pPr>
        <w:pStyle w:val="Commentaire"/>
        <w:rPr>
          <w:rStyle w:val="Marquedecommentaire"/>
        </w:rPr>
      </w:pPr>
      <w:r>
        <w:rPr>
          <w:rStyle w:val="Marquedecommentaire"/>
        </w:rPr>
        <w:t>TransmetteurParfait (hérite de Transmetteur)</w:t>
      </w:r>
    </w:p>
    <w:p w14:paraId="33A25DE2" w14:textId="77777777" w:rsidR="00CA03F4" w:rsidRDefault="00CA03F4">
      <w:pPr>
        <w:pStyle w:val="Commentaire"/>
        <w:rPr>
          <w:rStyle w:val="Marquedecommentaire"/>
        </w:rPr>
      </w:pPr>
      <w:r>
        <w:rPr>
          <w:rStyle w:val="Marquedecommentaire"/>
        </w:rPr>
        <w:t>DestinationFinale (hérite de Destination)</w:t>
      </w:r>
    </w:p>
    <w:p w14:paraId="336F5224" w14:textId="77777777" w:rsidR="00CA03F4" w:rsidRDefault="00CA03F4">
      <w:pPr>
        <w:pStyle w:val="Commentaire"/>
        <w:rPr>
          <w:rStyle w:val="Marquedecommentaire"/>
        </w:rPr>
      </w:pPr>
    </w:p>
    <w:p w14:paraId="775F6CF3" w14:textId="095C223D" w:rsidR="00CA03F4" w:rsidRDefault="00CA03F4">
      <w:pPr>
        <w:pStyle w:val="Commentaire"/>
      </w:pPr>
      <w:r>
        <w:t>Et encore</w:t>
      </w:r>
      <w:r w:rsidR="00D460E2">
        <w:t xml:space="preserve">, préciser l’héritage n’est </w:t>
      </w:r>
      <w:r w:rsidR="00D460E2">
        <w:t>peut être pas pertinent.</w:t>
      </w:r>
    </w:p>
  </w:comment>
  <w:comment w:id="112" w:author="Ludovic Francis" w:date="2019-09-17T21:20:00Z" w:initials="LF">
    <w:p w14:paraId="556A41A6" w14:textId="77777777" w:rsidR="006D458F" w:rsidRDefault="006D458F">
      <w:pPr>
        <w:pStyle w:val="Commentaire"/>
      </w:pPr>
      <w:r>
        <w:rPr>
          <w:rStyle w:val="Marquedecommentaire"/>
        </w:rPr>
        <w:annotationRef/>
      </w:r>
      <w:r>
        <w:t>Corrigé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46F2F47" w14:textId="1737DEC7" w:rsidR="006D458F" w:rsidRDefault="006D458F">
      <w:pPr>
        <w:pStyle w:val="Commentaire"/>
      </w:pPr>
    </w:p>
  </w:comment>
  <w:comment w:id="113" w:author="Ludovic Francis" w:date="2019-09-17T21:21:00Z" w:initials="LF">
    <w:p w14:paraId="68655079" w14:textId="11CD23A0" w:rsidR="006D458F" w:rsidRDefault="006D458F">
      <w:pPr>
        <w:pStyle w:val="Commentaire"/>
      </w:pPr>
      <w:r>
        <w:rPr>
          <w:rStyle w:val="Marquedecommentaire"/>
        </w:rPr>
        <w:annotationRef/>
      </w:r>
    </w:p>
  </w:comment>
  <w:comment w:id="124" w:author="Hugeee" w:date="2019-09-17T20:58:00Z" w:initials="H">
    <w:p w14:paraId="2EEE8B2D" w14:textId="5DA40F07" w:rsidR="00CA03F4" w:rsidRDefault="00CA03F4">
      <w:pPr>
        <w:pStyle w:val="Commentaire"/>
      </w:pPr>
      <w:r>
        <w:rPr>
          <w:rStyle w:val="Marquedecommentaire"/>
        </w:rPr>
        <w:annotationRef/>
      </w:r>
      <w:r>
        <w:t>Seulement certains éléments de la commande unique</w:t>
      </w:r>
    </w:p>
  </w:comment>
  <w:comment w:id="125" w:author="Ludovic Francis" w:date="2019-09-17T21:21:00Z" w:initials="LF">
    <w:p w14:paraId="4BE1944E" w14:textId="77777777" w:rsidR="006D458F" w:rsidRDefault="006D458F">
      <w:pPr>
        <w:pStyle w:val="Commentaire"/>
      </w:pPr>
      <w:r>
        <w:rPr>
          <w:rStyle w:val="Marquedecommentaire"/>
        </w:rPr>
        <w:annotationRef/>
      </w:r>
      <w:r>
        <w:t>C’est fait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A6DEFEA" w14:textId="6BC3A6C4" w:rsidR="006D458F" w:rsidRDefault="006D458F">
      <w:pPr>
        <w:pStyle w:val="Commentaire"/>
      </w:pPr>
    </w:p>
  </w:comment>
  <w:comment w:id="127" w:author="Hugeee" w:date="2019-09-17T21:06:00Z" w:initials="H">
    <w:p w14:paraId="2E9A3742" w14:textId="66570CB9" w:rsidR="00D460E2" w:rsidRDefault="00D460E2">
      <w:pPr>
        <w:pStyle w:val="Commentaire"/>
      </w:pPr>
      <w:r>
        <w:rPr>
          <w:rStyle w:val="Marquedecommentaire"/>
        </w:rPr>
        <w:annotationRef/>
      </w:r>
      <w:r>
        <w:t>Anglais dans le document à plusieurs reprises : préférez le terme de « germe »</w:t>
      </w:r>
    </w:p>
  </w:comment>
  <w:comment w:id="128" w:author="Ludovic Francis" w:date="2019-09-17T21:21:00Z" w:initials="LF">
    <w:p w14:paraId="187FF240" w14:textId="743A3E8A" w:rsidR="006D458F" w:rsidRDefault="006D458F">
      <w:pPr>
        <w:pStyle w:val="Commentaire"/>
      </w:pPr>
      <w:r>
        <w:rPr>
          <w:rStyle w:val="Marquedecommentaire"/>
        </w:rPr>
        <w:annotationRef/>
      </w:r>
      <w:r>
        <w:t>Déso d’être bilingue</w:t>
      </w:r>
    </w:p>
  </w:comment>
  <w:comment w:id="129" w:author="Hugeee" w:date="2019-09-17T21:37:00Z" w:initials="H">
    <w:p w14:paraId="3C7D7E5B" w14:textId="0EAD53C8" w:rsidR="0002385A" w:rsidRDefault="0002385A">
      <w:pPr>
        <w:pStyle w:val="Commentaire"/>
      </w:pPr>
      <w:r>
        <w:rPr>
          <w:rStyle w:val="Marquedecommentaire"/>
        </w:rPr>
        <w:annotationRef/>
      </w:r>
      <w:r w:rsidR="007E02FE">
        <w:t>Ce n’est pas</w:t>
      </w:r>
      <w:r>
        <w:t xml:space="preserve"> la question…</w:t>
      </w:r>
      <w:r>
        <w:t xml:space="preserve">xD </w:t>
      </w:r>
    </w:p>
  </w:comment>
  <w:comment w:id="130" w:author="Ludovic Francis" w:date="2019-09-17T21:52:00Z" w:initials="LF">
    <w:p w14:paraId="058B57F5" w14:textId="6CAB9EB9" w:rsidR="00EC4CEC" w:rsidRDefault="00EC4CEC">
      <w:pPr>
        <w:pStyle w:val="Commentaire"/>
      </w:pPr>
      <w:r>
        <w:rPr>
          <w:rStyle w:val="Marquedecommentaire"/>
        </w:rPr>
        <w:annotationRef/>
      </w:r>
      <w:r>
        <w:t>J’ai vécu aux USA MOI monsieur</w:t>
      </w:r>
    </w:p>
  </w:comment>
  <w:comment w:id="141" w:author="Hugeee" w:date="2019-09-17T20:59:00Z" w:initials="H">
    <w:p w14:paraId="226D990E" w14:textId="77777777" w:rsidR="00CA03F4" w:rsidRDefault="00CA03F4">
      <w:pPr>
        <w:pStyle w:val="Commentaire"/>
      </w:pPr>
      <w:r>
        <w:rPr>
          <w:rStyle w:val="Marquedecommentaire"/>
        </w:rPr>
        <w:annotationRef/>
      </w:r>
      <w:r>
        <w:t>Ajout tel que la simplification de nos processus de travail pour optimiser le temps passé sur chaque tâche.</w:t>
      </w:r>
    </w:p>
    <w:p w14:paraId="3B36FE33" w14:textId="77777777" w:rsidR="00CA03F4" w:rsidRDefault="00CA03F4">
      <w:pPr>
        <w:pStyle w:val="Commentaire"/>
      </w:pPr>
    </w:p>
    <w:p w14:paraId="6D65FCA9" w14:textId="1FE1B603" w:rsidR="00CA03F4" w:rsidRDefault="00CA03F4">
      <w:pPr>
        <w:pStyle w:val="Commentaire"/>
      </w:pPr>
      <w:r>
        <w:t>Et de revoir notre façon de répartir les tâches au sein du groupe avec l’ajout de membres en plus sur le projet.</w:t>
      </w:r>
    </w:p>
  </w:comment>
  <w:comment w:id="142" w:author="Ludovic Francis" w:date="2019-09-17T21:22:00Z" w:initials="LF">
    <w:p w14:paraId="18E2380D" w14:textId="75AC7DC3" w:rsidR="006D458F" w:rsidRDefault="006D458F">
      <w:pPr>
        <w:pStyle w:val="Commentaire"/>
      </w:pPr>
      <w:r>
        <w:rPr>
          <w:rStyle w:val="Marquedecommentaire"/>
        </w:rPr>
        <w:annotationRef/>
      </w:r>
      <w:r>
        <w:t xml:space="preserve">Je te laisse modifier t’as l’air d’avoir de l’inspi et je </w:t>
      </w:r>
      <w:r>
        <w:t>taff la MTS</w:t>
      </w:r>
    </w:p>
  </w:comment>
  <w:comment w:id="143" w:author="Hugeee" w:date="2019-09-17T21:37:00Z" w:initials="H">
    <w:p w14:paraId="75618AA9" w14:textId="322BE5D4" w:rsidR="0002385A" w:rsidRDefault="0002385A">
      <w:pPr>
        <w:pStyle w:val="Commentaire"/>
      </w:pPr>
      <w:r>
        <w:rPr>
          <w:rStyle w:val="Marquedecommentaire"/>
        </w:rPr>
        <w:annotationRef/>
      </w:r>
      <w:r>
        <w:t>Moi aussi j’aimerai bien…</w:t>
      </w:r>
    </w:p>
  </w:comment>
  <w:comment w:id="144" w:author="Ludovic Francis" w:date="2019-09-17T21:55:00Z" w:initials="LF">
    <w:p w14:paraId="1EF04759" w14:textId="1A6AE0BF" w:rsidR="00CC16CB" w:rsidRDefault="00CC16CB">
      <w:pPr>
        <w:pStyle w:val="Commentaire"/>
      </w:pPr>
      <w:r>
        <w:rPr>
          <w:rStyle w:val="Marquedecommentaire"/>
        </w:rPr>
        <w:annotationRef/>
      </w:r>
      <w:r>
        <w:t>Corrigé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6" w:author="Hugeee" w:date="2019-09-17T20:58:00Z" w:initials="H">
    <w:p w14:paraId="79E17999" w14:textId="58FC9827" w:rsidR="00CA03F4" w:rsidRDefault="00CA03F4">
      <w:pPr>
        <w:pStyle w:val="Commentaire"/>
      </w:pPr>
      <w:r>
        <w:rPr>
          <w:rStyle w:val="Marquedecommentaire"/>
        </w:rPr>
        <w:annotationRef/>
      </w:r>
      <w:r>
        <w:t>C’est déjà le cas, y a-t-il pas une autre différence ?</w:t>
      </w:r>
    </w:p>
  </w:comment>
  <w:comment w:id="147" w:author="Ludovic Francis" w:date="2019-09-17T21:22:00Z" w:initials="LF">
    <w:p w14:paraId="2679F275" w14:textId="3FC2E40D" w:rsidR="006D458F" w:rsidRDefault="006D458F">
      <w:pPr>
        <w:pStyle w:val="Commentaire"/>
      </w:pPr>
      <w:r>
        <w:rPr>
          <w:rStyle w:val="Marquedecommentaire"/>
        </w:rPr>
        <w:annotationRef/>
      </w:r>
      <w:r>
        <w:t>Askip</w:t>
      </w:r>
    </w:p>
    <w:p w14:paraId="797E3B86" w14:textId="27BA05B7" w:rsidR="006D458F" w:rsidRDefault="006D458F">
      <w:pPr>
        <w:pStyle w:val="Commentaire"/>
      </w:pPr>
    </w:p>
  </w:comment>
  <w:comment w:id="148" w:author="Hugeee" w:date="2019-09-17T21:37:00Z" w:initials="H">
    <w:p w14:paraId="591CB315" w14:textId="0751AC30" w:rsidR="0002385A" w:rsidRDefault="0002385A">
      <w:pPr>
        <w:pStyle w:val="Commentaire"/>
      </w:pPr>
      <w:r>
        <w:rPr>
          <w:rStyle w:val="Marquedecommentaire"/>
        </w:rPr>
        <w:annotationRef/>
      </w:r>
      <w:r>
        <w:t>Pas fou pour un premier rapport</w:t>
      </w:r>
    </w:p>
  </w:comment>
  <w:comment w:id="149" w:author="Ludovic Francis" w:date="2019-09-17T21:53:00Z" w:initials="LF">
    <w:p w14:paraId="2D1E2633" w14:textId="2B7E757D" w:rsidR="001D504C" w:rsidRDefault="001D504C">
      <w:pPr>
        <w:pStyle w:val="Commentaire"/>
      </w:pPr>
      <w:r>
        <w:rPr>
          <w:rStyle w:val="Marquedecommentaire"/>
        </w:rPr>
        <w:annotationRef/>
      </w:r>
      <w:r>
        <w:t>Mieux que tous les autres groupes car rédigé par moi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6CAC29" w15:done="1"/>
  <w15:commentEx w15:paraId="6645E7DB" w15:paraIdParent="796CAC29" w15:done="1"/>
  <w15:commentEx w15:paraId="39BBA282" w15:done="1"/>
  <w15:commentEx w15:paraId="47BFD8D9" w15:paraIdParent="39BBA282" w15:done="1"/>
  <w15:commentEx w15:paraId="17C0EDC0" w15:paraIdParent="39BBA282" w15:done="1"/>
  <w15:commentEx w15:paraId="529AA598" w15:paraIdParent="39BBA282" w15:done="1"/>
  <w15:commentEx w15:paraId="1F2AA9E8" w15:paraIdParent="39BBA282" w15:done="1"/>
  <w15:commentEx w15:paraId="73523CEC" w15:done="1"/>
  <w15:commentEx w15:paraId="0B88060D" w15:paraIdParent="73523CEC" w15:done="1"/>
  <w15:commentEx w15:paraId="0B833367" w15:paraIdParent="73523CEC" w15:done="1"/>
  <w15:commentEx w15:paraId="017D8605" w15:paraIdParent="73523CEC" w15:done="1"/>
  <w15:commentEx w15:paraId="5142FD3E" w15:paraIdParent="73523CEC" w15:done="1"/>
  <w15:commentEx w15:paraId="7DE01748" w15:done="1"/>
  <w15:commentEx w15:paraId="1997CF0F" w15:paraIdParent="7DE01748" w15:done="1"/>
  <w15:commentEx w15:paraId="6326E867" w15:paraIdParent="7DE01748" w15:done="1"/>
  <w15:commentEx w15:paraId="0E573949" w15:paraIdParent="7DE01748" w15:done="1"/>
  <w15:commentEx w15:paraId="3DD30A77" w15:done="1"/>
  <w15:commentEx w15:paraId="181A2577" w15:paraIdParent="3DD30A77" w15:done="1"/>
  <w15:commentEx w15:paraId="037B249A" w15:paraIdParent="3DD30A77" w15:done="1"/>
  <w15:commentEx w15:paraId="771E38E0" w15:paraIdParent="3DD30A77" w15:done="1"/>
  <w15:commentEx w15:paraId="46300599" w15:paraIdParent="3DD30A77" w15:done="1"/>
  <w15:commentEx w15:paraId="704D7462" w15:done="1"/>
  <w15:commentEx w15:paraId="32B39C71" w15:paraIdParent="704D7462" w15:done="1"/>
  <w15:commentEx w15:paraId="5398EE62" w15:done="1"/>
  <w15:commentEx w15:paraId="2E4A8D21" w15:paraIdParent="5398EE62" w15:done="1"/>
  <w15:commentEx w15:paraId="567F0FC5" w15:paraIdParent="5398EE62" w15:done="1"/>
  <w15:commentEx w15:paraId="2146A6BB" w15:paraIdParent="5398EE62" w15:done="1"/>
  <w15:commentEx w15:paraId="775F6CF3" w15:done="1"/>
  <w15:commentEx w15:paraId="246F2F47" w15:paraIdParent="775F6CF3" w15:done="1"/>
  <w15:commentEx w15:paraId="68655079" w15:paraIdParent="775F6CF3" w15:done="1"/>
  <w15:commentEx w15:paraId="2EEE8B2D" w15:done="1"/>
  <w15:commentEx w15:paraId="0A6DEFEA" w15:paraIdParent="2EEE8B2D" w15:done="1"/>
  <w15:commentEx w15:paraId="2E9A3742" w15:done="1"/>
  <w15:commentEx w15:paraId="187FF240" w15:paraIdParent="2E9A3742" w15:done="1"/>
  <w15:commentEx w15:paraId="3C7D7E5B" w15:paraIdParent="2E9A3742" w15:done="1"/>
  <w15:commentEx w15:paraId="058B57F5" w15:paraIdParent="2E9A3742" w15:done="1"/>
  <w15:commentEx w15:paraId="6D65FCA9" w15:done="1"/>
  <w15:commentEx w15:paraId="18E2380D" w15:paraIdParent="6D65FCA9" w15:done="1"/>
  <w15:commentEx w15:paraId="75618AA9" w15:paraIdParent="6D65FCA9" w15:done="1"/>
  <w15:commentEx w15:paraId="1EF04759" w15:paraIdParent="6D65FCA9" w15:done="1"/>
  <w15:commentEx w15:paraId="79E17999" w15:done="1"/>
  <w15:commentEx w15:paraId="797E3B86" w15:paraIdParent="79E17999" w15:done="1"/>
  <w15:commentEx w15:paraId="591CB315" w15:paraIdParent="79E17999" w15:done="1"/>
  <w15:commentEx w15:paraId="2D1E2633" w15:paraIdParent="79E1799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6CAC29" w16cid:durableId="212BC803"/>
  <w16cid:commentId w16cid:paraId="6645E7DB" w16cid:durableId="212BCAFA"/>
  <w16cid:commentId w16cid:paraId="39BBA282" w16cid:durableId="212BC41E"/>
  <w16cid:commentId w16cid:paraId="47BFD8D9" w16cid:durableId="212BCC02"/>
  <w16cid:commentId w16cid:paraId="17C0EDC0" w16cid:durableId="212BCC09"/>
  <w16cid:commentId w16cid:paraId="529AA598" w16cid:durableId="212BCF20"/>
  <w16cid:commentId w16cid:paraId="1F2AA9E8" w16cid:durableId="212BD216"/>
  <w16cid:commentId w16cid:paraId="73523CEC" w16cid:durableId="212BC480"/>
  <w16cid:commentId w16cid:paraId="0B88060D" w16cid:durableId="212BCC16"/>
  <w16cid:commentId w16cid:paraId="0B833367" w16cid:durableId="212BCC1A"/>
  <w16cid:commentId w16cid:paraId="017D8605" w16cid:durableId="212BCF29"/>
  <w16cid:commentId w16cid:paraId="5142FD3E" w16cid:durableId="212BD206"/>
  <w16cid:commentId w16cid:paraId="7DE01748" w16cid:durableId="212BC50A"/>
  <w16cid:commentId w16cid:paraId="1997CF0F" w16cid:durableId="212BCDB2"/>
  <w16cid:commentId w16cid:paraId="6326E867" w16cid:durableId="212BCF4A"/>
  <w16cid:commentId w16cid:paraId="0E573949" w16cid:durableId="212BD30B"/>
  <w16cid:commentId w16cid:paraId="3DD30A77" w16cid:durableId="212BC55E"/>
  <w16cid:commentId w16cid:paraId="181A2577" w16cid:durableId="212BCC59"/>
  <w16cid:commentId w16cid:paraId="037B249A" w16cid:durableId="212BCC5D"/>
  <w16cid:commentId w16cid:paraId="771E38E0" w16cid:durableId="212BCF5E"/>
  <w16cid:commentId w16cid:paraId="46300599" w16cid:durableId="212BD350"/>
  <w16cid:commentId w16cid:paraId="704D7462" w16cid:durableId="212BC6D0"/>
  <w16cid:commentId w16cid:paraId="32B39C71" w16cid:durableId="212BCD24"/>
  <w16cid:commentId w16cid:paraId="5398EE62" w16cid:durableId="212BC6EC"/>
  <w16cid:commentId w16cid:paraId="2E4A8D21" w16cid:durableId="212BCC93"/>
  <w16cid:commentId w16cid:paraId="567F0FC5" w16cid:durableId="212BCF6A"/>
  <w16cid:commentId w16cid:paraId="2146A6BB" w16cid:durableId="212BD41F"/>
  <w16cid:commentId w16cid:paraId="775F6CF3" w16cid:durableId="212BC734"/>
  <w16cid:commentId w16cid:paraId="246F2F47" w16cid:durableId="212BCCB8"/>
  <w16cid:commentId w16cid:paraId="68655079" w16cid:durableId="212BCCC3"/>
  <w16cid:commentId w16cid:paraId="2EEE8B2D" w16cid:durableId="212BC75C"/>
  <w16cid:commentId w16cid:paraId="0A6DEFEA" w16cid:durableId="212BCCD1"/>
  <w16cid:commentId w16cid:paraId="2E9A3742" w16cid:durableId="212BC953"/>
  <w16cid:commentId w16cid:paraId="187FF240" w16cid:durableId="212BCCF6"/>
  <w16cid:commentId w16cid:paraId="3C7D7E5B" w16cid:durableId="212BD080"/>
  <w16cid:commentId w16cid:paraId="058B57F5" w16cid:durableId="212BD42D"/>
  <w16cid:commentId w16cid:paraId="6D65FCA9" w16cid:durableId="212BC7A5"/>
  <w16cid:commentId w16cid:paraId="18E2380D" w16cid:durableId="212BCD33"/>
  <w16cid:commentId w16cid:paraId="75618AA9" w16cid:durableId="212BD09A"/>
  <w16cid:commentId w16cid:paraId="1EF04759" w16cid:durableId="212BD4C9"/>
  <w16cid:commentId w16cid:paraId="79E17999" w16cid:durableId="212BC785"/>
  <w16cid:commentId w16cid:paraId="797E3B86" w16cid:durableId="212BCD18"/>
  <w16cid:commentId w16cid:paraId="591CB315" w16cid:durableId="212BD0AD"/>
  <w16cid:commentId w16cid:paraId="2D1E2633" w16cid:durableId="212BD4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08FEA" w14:textId="77777777" w:rsidR="0085006A" w:rsidRDefault="0085006A" w:rsidP="00BB63D0">
      <w:r>
        <w:separator/>
      </w:r>
    </w:p>
  </w:endnote>
  <w:endnote w:type="continuationSeparator" w:id="0">
    <w:p w14:paraId="2FFF7719" w14:textId="77777777" w:rsidR="0085006A" w:rsidRDefault="0085006A" w:rsidP="00BB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IDFont+F5">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352C8" w14:textId="6103AA56" w:rsidR="00612B61" w:rsidRPr="009A1629" w:rsidRDefault="00612B61">
    <w:pPr>
      <w:pStyle w:val="Textedesaisie"/>
      <w:rPr>
        <w:ins w:id="153" w:author="Ludovic Francis" w:date="2019-09-17T21:15:00Z"/>
        <w:rStyle w:val="Accentuationintense"/>
        <w:rPrChange w:id="154" w:author="Ludovic Francis" w:date="2019-09-17T21:42:00Z">
          <w:rPr>
            <w:ins w:id="155" w:author="Ludovic Francis" w:date="2019-09-17T21:15:00Z"/>
            <w:sz w:val="24"/>
            <w:szCs w:val="32"/>
            <w:lang w:val="fr-FR"/>
          </w:rPr>
        </w:rPrChange>
      </w:rPr>
      <w:pPrChange w:id="156" w:author="Ludovic Francis" w:date="2019-09-17T21:16:00Z">
        <w:pPr>
          <w:pStyle w:val="Textedesaisie"/>
          <w:numPr>
            <w:numId w:val="12"/>
          </w:numPr>
          <w:ind w:left="720" w:hanging="360"/>
        </w:pPr>
      </w:pPrChange>
    </w:pPr>
    <w:ins w:id="157" w:author="Ludovic Francis" w:date="2019-09-17T21:15:00Z">
      <w:r w:rsidRPr="009A1629">
        <w:rPr>
          <w:rStyle w:val="Accentuationintense"/>
          <w:rPrChange w:id="158" w:author="Ludovic Francis" w:date="2019-09-17T21:42:00Z">
            <w:rPr>
              <w:sz w:val="24"/>
              <w:szCs w:val="32"/>
              <w:lang w:val="fr-FR"/>
            </w:rPr>
          </w:rPrChange>
        </w:rPr>
        <w:t>BARTOLI Mathieu</w:t>
      </w:r>
    </w:ins>
    <w:ins w:id="159" w:author="Ludovic Francis" w:date="2019-09-17T21:16:00Z">
      <w:r w:rsidRPr="00612B61">
        <w:rPr>
          <w:rStyle w:val="Accentuationintense"/>
          <w:lang w:val="fr-FR"/>
          <w:rPrChange w:id="160" w:author="Ludovic Francis" w:date="2019-09-17T21:16:00Z">
            <w:rPr>
              <w:rStyle w:val="Accentuationintense"/>
            </w:rPr>
          </w:rPrChange>
        </w:rPr>
        <w:t xml:space="preserve"> </w:t>
      </w:r>
      <w:r w:rsidRPr="00612B61">
        <w:rPr>
          <w:rStyle w:val="Accentuationintense"/>
          <w:lang w:val="fr-FR"/>
          <w:rPrChange w:id="161" w:author="Ludovic Francis" w:date="2019-09-17T21:16:00Z">
            <w:rPr>
              <w:rStyle w:val="Accentuationintense"/>
            </w:rPr>
          </w:rPrChange>
        </w:rPr>
        <w:tab/>
      </w:r>
      <w:r w:rsidRPr="00612B61">
        <w:rPr>
          <w:rStyle w:val="Accentuationintense"/>
          <w:lang w:val="fr-FR"/>
          <w:rPrChange w:id="162" w:author="Ludovic Francis" w:date="2019-09-17T21:16:00Z">
            <w:rPr>
              <w:rStyle w:val="Accentuationintense"/>
            </w:rPr>
          </w:rPrChange>
        </w:rPr>
        <w:tab/>
      </w:r>
      <w:r w:rsidRPr="00612B61">
        <w:rPr>
          <w:rStyle w:val="Accentuationintense"/>
          <w:lang w:val="fr-FR"/>
          <w:rPrChange w:id="163" w:author="Ludovic Francis" w:date="2019-09-17T21:16:00Z">
            <w:rPr>
              <w:rStyle w:val="Accentuationintense"/>
            </w:rPr>
          </w:rPrChange>
        </w:rPr>
        <w:tab/>
      </w:r>
      <w:r w:rsidRPr="00612B61">
        <w:rPr>
          <w:rStyle w:val="Accentuationintense"/>
          <w:lang w:val="fr-FR"/>
          <w:rPrChange w:id="164" w:author="Ludovic Francis" w:date="2019-09-17T21:16:00Z">
            <w:rPr>
              <w:rStyle w:val="Accentuationintense"/>
            </w:rPr>
          </w:rPrChange>
        </w:rPr>
        <w:tab/>
      </w:r>
      <w:r w:rsidRPr="00612B61">
        <w:rPr>
          <w:rStyle w:val="Accentuationintense"/>
          <w:lang w:val="fr-FR"/>
          <w:rPrChange w:id="165" w:author="Ludovic Francis" w:date="2019-09-17T21:16:00Z">
            <w:rPr>
              <w:rStyle w:val="Accentuationintense"/>
            </w:rPr>
          </w:rPrChange>
        </w:rPr>
        <w:tab/>
      </w:r>
      <w:r w:rsidRPr="00612B61">
        <w:rPr>
          <w:rStyle w:val="Accentuationintense"/>
          <w:lang w:val="fr-FR"/>
          <w:rPrChange w:id="166" w:author="Ludovic Francis" w:date="2019-09-17T21:16:00Z">
            <w:rPr>
              <w:rStyle w:val="Accentuationintense"/>
            </w:rPr>
          </w:rPrChange>
        </w:rPr>
        <w:tab/>
      </w:r>
      <w:r w:rsidRPr="00612B61">
        <w:rPr>
          <w:rStyle w:val="Accentuationintense"/>
          <w:lang w:val="fr-FR"/>
          <w:rPrChange w:id="167" w:author="Ludovic Francis" w:date="2019-09-17T21:16:00Z">
            <w:rPr>
              <w:rStyle w:val="Accentuationintense"/>
            </w:rPr>
          </w:rPrChange>
        </w:rPr>
        <w:tab/>
      </w:r>
      <w:r w:rsidRPr="00612B61">
        <w:rPr>
          <w:rStyle w:val="Accentuationintense"/>
          <w:lang w:val="fr-FR"/>
          <w:rPrChange w:id="168" w:author="Ludovic Francis" w:date="2019-09-17T21:16:00Z">
            <w:rPr>
              <w:rStyle w:val="Accentuationintense"/>
            </w:rPr>
          </w:rPrChange>
        </w:rPr>
        <w:tab/>
      </w:r>
      <w:r w:rsidRPr="00612B61">
        <w:rPr>
          <w:rStyle w:val="Accentuationintense"/>
          <w:lang w:val="fr-FR"/>
          <w:rPrChange w:id="169" w:author="Ludovic Francis" w:date="2019-09-17T21:16:00Z">
            <w:rPr>
              <w:rStyle w:val="Accentuationintense"/>
            </w:rPr>
          </w:rPrChange>
        </w:rPr>
        <w:tab/>
      </w:r>
      <w:r w:rsidRPr="00612B61">
        <w:rPr>
          <w:rStyle w:val="Accentuationintense"/>
          <w:lang w:val="fr-FR"/>
          <w:rPrChange w:id="170" w:author="Ludovic Francis" w:date="2019-09-17T21:16:00Z">
            <w:rPr>
              <w:rStyle w:val="Accentuationintense"/>
            </w:rPr>
          </w:rPrChange>
        </w:rPr>
        <w:tab/>
      </w:r>
      <w:r w:rsidRPr="00612B61">
        <w:rPr>
          <w:rStyle w:val="Accentuationintense"/>
          <w:lang w:val="fr-FR"/>
          <w:rPrChange w:id="171" w:author="Ludovic Francis" w:date="2019-09-17T21:16:00Z">
            <w:rPr>
              <w:rStyle w:val="Accentuationintense"/>
            </w:rPr>
          </w:rPrChange>
        </w:rPr>
        <w:tab/>
        <w:t xml:space="preserve"> </w:t>
      </w:r>
      <w:r>
        <w:rPr>
          <w:rStyle w:val="Accentuationintense"/>
          <w:lang w:val="fr-FR"/>
        </w:rPr>
        <w:t xml:space="preserve">    </w:t>
      </w:r>
      <w:r w:rsidRPr="00612B61">
        <w:rPr>
          <w:rStyle w:val="Accentuationintense"/>
          <w:lang w:val="fr-FR"/>
          <w:rPrChange w:id="172" w:author="Ludovic Francis" w:date="2019-09-17T21:16:00Z">
            <w:rPr>
              <w:rStyle w:val="Accentuationintense"/>
            </w:rPr>
          </w:rPrChange>
        </w:rPr>
        <w:t xml:space="preserve"> </w:t>
      </w:r>
    </w:ins>
    <w:customXmlInsRangeStart w:id="173" w:author="Ludovic Francis" w:date="2019-09-17T21:16:00Z"/>
    <w:sdt>
      <w:sdtPr>
        <w:rPr>
          <w:rStyle w:val="Accentuationintense"/>
        </w:rPr>
        <w:id w:val="-1003436743"/>
        <w:docPartObj>
          <w:docPartGallery w:val="Page Numbers (Bottom of Page)"/>
          <w:docPartUnique/>
        </w:docPartObj>
      </w:sdtPr>
      <w:sdtEndPr>
        <w:rPr>
          <w:rStyle w:val="Accentuationintense"/>
        </w:rPr>
      </w:sdtEndPr>
      <w:sdtContent>
        <w:customXmlInsRangeEnd w:id="173"/>
        <w:ins w:id="174" w:author="Ludovic Francis" w:date="2019-09-17T21:16:00Z">
          <w:r w:rsidRPr="00A75B57">
            <w:rPr>
              <w:rStyle w:val="Accentuationintense"/>
            </w:rPr>
            <w:fldChar w:fldCharType="begin"/>
          </w:r>
          <w:r w:rsidRPr="00612B61">
            <w:rPr>
              <w:rStyle w:val="Accentuationintense"/>
              <w:lang w:val="fr-FR"/>
              <w:rPrChange w:id="175" w:author="Ludovic Francis" w:date="2019-09-17T21:16:00Z">
                <w:rPr>
                  <w:rStyle w:val="Accentuationintense"/>
                </w:rPr>
              </w:rPrChange>
            </w:rPr>
            <w:instrText>PAGE   \* MERGEFORMAT</w:instrText>
          </w:r>
          <w:r w:rsidRPr="00A75B57">
            <w:rPr>
              <w:rStyle w:val="Accentuationintense"/>
            </w:rPr>
            <w:fldChar w:fldCharType="separate"/>
          </w:r>
          <w:r w:rsidRPr="00612B61">
            <w:rPr>
              <w:rStyle w:val="Accentuationintense"/>
              <w:lang w:val="fr-FR"/>
              <w:rPrChange w:id="176" w:author="Ludovic Francis" w:date="2019-09-17T21:16:00Z">
                <w:rPr>
                  <w:rStyle w:val="Accentuationintense"/>
                </w:rPr>
              </w:rPrChange>
            </w:rPr>
            <w:t>2</w:t>
          </w:r>
          <w:r w:rsidRPr="00A75B57">
            <w:rPr>
              <w:rStyle w:val="Accentuationintense"/>
            </w:rPr>
            <w:fldChar w:fldCharType="end"/>
          </w:r>
          <w:r w:rsidRPr="00612B61">
            <w:rPr>
              <w:rStyle w:val="Accentuationintense"/>
              <w:lang w:val="fr-FR"/>
              <w:rPrChange w:id="177" w:author="Ludovic Francis" w:date="2019-09-17T21:16:00Z">
                <w:rPr>
                  <w:rStyle w:val="Accentuationintense"/>
                </w:rPr>
              </w:rPrChange>
            </w:rPr>
            <w:t xml:space="preserve">       </w:t>
          </w:r>
        </w:ins>
        <w:customXmlInsRangeStart w:id="178" w:author="Ludovic Francis" w:date="2019-09-17T21:16:00Z"/>
      </w:sdtContent>
    </w:sdt>
    <w:customXmlInsRangeEnd w:id="178"/>
  </w:p>
  <w:p w14:paraId="4CEB9142" w14:textId="77777777" w:rsidR="00612B61" w:rsidRPr="009A1629" w:rsidRDefault="00612B61">
    <w:pPr>
      <w:pStyle w:val="Textedesaisie"/>
      <w:rPr>
        <w:ins w:id="179" w:author="Ludovic Francis" w:date="2019-09-17T21:15:00Z"/>
        <w:rStyle w:val="Accentuationintense"/>
        <w:rPrChange w:id="180" w:author="Ludovic Francis" w:date="2019-09-17T21:42:00Z">
          <w:rPr>
            <w:ins w:id="181" w:author="Ludovic Francis" w:date="2019-09-17T21:15:00Z"/>
            <w:sz w:val="24"/>
            <w:szCs w:val="32"/>
            <w:lang w:val="fr-FR"/>
          </w:rPr>
        </w:rPrChange>
      </w:rPr>
      <w:pPrChange w:id="182" w:author="Ludovic Francis" w:date="2019-09-17T21:16:00Z">
        <w:pPr>
          <w:pStyle w:val="Textedesaisie"/>
          <w:numPr>
            <w:numId w:val="12"/>
          </w:numPr>
          <w:ind w:left="720" w:hanging="360"/>
        </w:pPr>
      </w:pPrChange>
    </w:pPr>
    <w:ins w:id="183" w:author="Ludovic Francis" w:date="2019-09-17T21:15:00Z">
      <w:r w:rsidRPr="009A1629">
        <w:rPr>
          <w:rStyle w:val="Accentuationintense"/>
          <w:rPrChange w:id="184" w:author="Ludovic Francis" w:date="2019-09-17T21:42:00Z">
            <w:rPr>
              <w:sz w:val="24"/>
              <w:szCs w:val="32"/>
              <w:lang w:val="fr-FR"/>
            </w:rPr>
          </w:rPrChange>
        </w:rPr>
        <w:t>DUMESTRE Lucas</w:t>
      </w:r>
    </w:ins>
  </w:p>
  <w:p w14:paraId="04307037" w14:textId="77777777" w:rsidR="00612B61" w:rsidRPr="009A1629" w:rsidRDefault="00612B61">
    <w:pPr>
      <w:pStyle w:val="Textedesaisie"/>
      <w:rPr>
        <w:ins w:id="185" w:author="Ludovic Francis" w:date="2019-09-17T21:15:00Z"/>
        <w:rStyle w:val="Accentuationintense"/>
        <w:rPrChange w:id="186" w:author="Ludovic Francis" w:date="2019-09-17T21:42:00Z">
          <w:rPr>
            <w:ins w:id="187" w:author="Ludovic Francis" w:date="2019-09-17T21:15:00Z"/>
            <w:sz w:val="24"/>
            <w:szCs w:val="32"/>
            <w:lang w:val="fr-FR"/>
          </w:rPr>
        </w:rPrChange>
      </w:rPr>
      <w:pPrChange w:id="188" w:author="Ludovic Francis" w:date="2019-09-17T21:16:00Z">
        <w:pPr>
          <w:pStyle w:val="Textedesaisie"/>
          <w:numPr>
            <w:numId w:val="12"/>
          </w:numPr>
          <w:ind w:left="720" w:hanging="360"/>
        </w:pPr>
      </w:pPrChange>
    </w:pPr>
    <w:ins w:id="189" w:author="Ludovic Francis" w:date="2019-09-17T21:15:00Z">
      <w:r w:rsidRPr="009A1629">
        <w:rPr>
          <w:rStyle w:val="Accentuationintense"/>
          <w:rPrChange w:id="190" w:author="Ludovic Francis" w:date="2019-09-17T21:42:00Z">
            <w:rPr>
              <w:sz w:val="24"/>
              <w:szCs w:val="32"/>
              <w:lang w:val="fr-FR"/>
            </w:rPr>
          </w:rPrChange>
        </w:rPr>
        <w:t>FRANCIS Ludovic</w:t>
      </w:r>
    </w:ins>
  </w:p>
  <w:p w14:paraId="7DEA243E" w14:textId="00C61744" w:rsidR="00271298" w:rsidRPr="00054FBD" w:rsidDel="00612B61" w:rsidRDefault="00612B61">
    <w:pPr>
      <w:pStyle w:val="Textedesaisie"/>
      <w:ind w:left="360"/>
      <w:rPr>
        <w:del w:id="191" w:author="Ludovic Francis" w:date="2019-09-17T21:15:00Z"/>
        <w:rStyle w:val="Accentuationintense"/>
        <w:i w:val="0"/>
        <w:color w:val="auto"/>
      </w:rPr>
      <w:pPrChange w:id="192" w:author="Ludovic Francis" w:date="2019-09-17T21:16:00Z">
        <w:pPr>
          <w:pStyle w:val="Pieddepage"/>
        </w:pPr>
      </w:pPrChange>
    </w:pPr>
    <w:ins w:id="193" w:author="Ludovic Francis" w:date="2019-09-17T21:15:00Z">
      <w:r w:rsidRPr="00612B61">
        <w:rPr>
          <w:rStyle w:val="Accentuationintense"/>
          <w:rPrChange w:id="194" w:author="Ludovic Francis" w:date="2019-09-17T21:16:00Z">
            <w:rPr>
              <w:sz w:val="24"/>
              <w:szCs w:val="32"/>
            </w:rPr>
          </w:rPrChange>
        </w:rPr>
        <w:t>HUG DE LARAUZE Sébastien</w:t>
      </w:r>
      <w:r w:rsidRPr="00612B61">
        <w:rPr>
          <w:rStyle w:val="Accentuationintense"/>
          <w:rPrChange w:id="195" w:author="Ludovic Francis" w:date="2019-09-17T21:16:00Z">
            <w:rPr>
              <w:rStyle w:val="Marquedecommentaire"/>
            </w:rPr>
          </w:rPrChange>
        </w:rPr>
        <w:annotationRef/>
      </w:r>
      <w:r>
        <w:rPr>
          <w:rStyle w:val="Marquedecommentaire"/>
          <w:lang w:val="fr-FR"/>
        </w:rPr>
        <w:annotationRef/>
      </w:r>
    </w:ins>
    <w:del w:id="196" w:author="Ludovic Francis" w:date="2019-09-17T21:15:00Z">
      <w:r w:rsidR="00271298" w:rsidRPr="00A75B57" w:rsidDel="00612B61">
        <w:rPr>
          <w:rStyle w:val="Accentuationintense"/>
        </w:rPr>
        <w:delText>Sébastien</w:delText>
      </w:r>
      <w:r w:rsidR="00271298" w:rsidDel="00612B61">
        <w:delText xml:space="preserve"> </w:delText>
      </w:r>
      <w:r w:rsidR="00271298" w:rsidRPr="00A75B57" w:rsidDel="00612B61">
        <w:rPr>
          <w:rStyle w:val="Accentuationintense"/>
        </w:rPr>
        <w:delText>HUG</w:delText>
      </w:r>
      <w:r w:rsidR="00271298" w:rsidDel="00612B61">
        <w:delText xml:space="preserve"> </w:delText>
      </w:r>
      <w:r w:rsidR="00271298" w:rsidRPr="00A75B57" w:rsidDel="00612B61">
        <w:rPr>
          <w:rStyle w:val="Accentuationintense"/>
        </w:rPr>
        <w:delText>DE</w:delText>
      </w:r>
      <w:r w:rsidR="00271298" w:rsidDel="00612B61">
        <w:delText xml:space="preserve"> </w:delText>
      </w:r>
      <w:r w:rsidR="00271298" w:rsidRPr="00A75B57" w:rsidDel="00612B61">
        <w:rPr>
          <w:rStyle w:val="Accentuationintense"/>
        </w:rPr>
        <w:delText>LARAUZE</w:delText>
      </w:r>
      <w:r w:rsidR="00271298" w:rsidDel="00612B61">
        <w:tab/>
      </w:r>
      <w:r w:rsidR="00271298" w:rsidDel="00612B61">
        <w:tab/>
      </w:r>
    </w:del>
    <w:del w:id="197" w:author="Ludovic Francis" w:date="2019-09-17T21:16:00Z">
      <w:r w:rsidR="00271298" w:rsidDel="00612B61">
        <w:tab/>
      </w:r>
      <w:r w:rsidR="00271298" w:rsidDel="00612B61">
        <w:tab/>
      </w:r>
      <w:r w:rsidR="00271298" w:rsidDel="00612B61">
        <w:tab/>
      </w:r>
      <w:r w:rsidR="00271298" w:rsidDel="00612B61">
        <w:tab/>
      </w:r>
    </w:del>
    <w:del w:id="198" w:author="Ludovic Francis" w:date="2019-09-17T21:15:00Z">
      <w:r w:rsidR="00271298" w:rsidDel="00612B61">
        <w:tab/>
      </w:r>
      <w:r w:rsidR="00271298" w:rsidDel="00612B61">
        <w:tab/>
      </w:r>
      <w:r w:rsidR="00271298" w:rsidRPr="00A75B57" w:rsidDel="00612B61">
        <w:rPr>
          <w:rStyle w:val="Accentuationintense"/>
        </w:rPr>
        <w:tab/>
      </w:r>
    </w:del>
    <w:del w:id="199" w:author="Ludovic Francis" w:date="2019-09-17T21:16:00Z">
      <w:r w:rsidR="00271298" w:rsidRPr="00A75B57" w:rsidDel="00612B61">
        <w:rPr>
          <w:rStyle w:val="Accentuationintense"/>
        </w:rPr>
        <w:delText xml:space="preserve">  </w:delText>
      </w:r>
    </w:del>
    <w:customXmlDelRangeStart w:id="200" w:author="Ludovic Francis" w:date="2019-09-17T21:16:00Z"/>
    <w:sdt>
      <w:sdtPr>
        <w:rPr>
          <w:rStyle w:val="Accentuationintense"/>
        </w:rPr>
        <w:id w:val="-468119196"/>
        <w:docPartObj>
          <w:docPartGallery w:val="Page Numbers (Bottom of Page)"/>
          <w:docPartUnique/>
        </w:docPartObj>
      </w:sdtPr>
      <w:sdtEndPr>
        <w:rPr>
          <w:rStyle w:val="Accentuationintense"/>
        </w:rPr>
      </w:sdtEndPr>
      <w:sdtContent>
        <w:customXmlDelRangeEnd w:id="200"/>
        <w:del w:id="201" w:author="Ludovic Francis" w:date="2019-09-17T21:16:00Z">
          <w:r w:rsidR="00271298" w:rsidRPr="00A75B57" w:rsidDel="00612B61">
            <w:rPr>
              <w:rStyle w:val="Accentuationintense"/>
            </w:rPr>
            <w:fldChar w:fldCharType="begin"/>
          </w:r>
          <w:r w:rsidR="00271298" w:rsidRPr="00A75B57" w:rsidDel="00612B61">
            <w:rPr>
              <w:rStyle w:val="Accentuationintense"/>
            </w:rPr>
            <w:delInstrText>PAGE   \* MERGEFORMAT</w:delInstrText>
          </w:r>
          <w:r w:rsidR="00271298" w:rsidRPr="00A75B57" w:rsidDel="00612B61">
            <w:rPr>
              <w:rStyle w:val="Accentuationintense"/>
            </w:rPr>
            <w:fldChar w:fldCharType="separate"/>
          </w:r>
          <w:r w:rsidR="00271298" w:rsidRPr="00A75B57" w:rsidDel="00612B61">
            <w:rPr>
              <w:rStyle w:val="Accentuationintense"/>
            </w:rPr>
            <w:delText>2</w:delText>
          </w:r>
          <w:r w:rsidR="00271298" w:rsidRPr="00A75B57" w:rsidDel="00612B61">
            <w:rPr>
              <w:rStyle w:val="Accentuationintense"/>
            </w:rPr>
            <w:fldChar w:fldCharType="end"/>
          </w:r>
          <w:r w:rsidR="00271298" w:rsidDel="00612B61">
            <w:rPr>
              <w:rStyle w:val="Accentuationintense"/>
            </w:rPr>
            <w:delText xml:space="preserve">       </w:delText>
          </w:r>
        </w:del>
        <w:customXmlDelRangeStart w:id="202" w:author="Ludovic Francis" w:date="2019-09-17T21:16:00Z"/>
      </w:sdtContent>
    </w:sdt>
    <w:customXmlDelRangeEnd w:id="202"/>
    <w:del w:id="203" w:author="Ludovic Francis" w:date="2019-09-17T21:16:00Z">
      <w:r w:rsidR="00271298" w:rsidDel="00612B61">
        <w:rPr>
          <w:rStyle w:val="Accentuationintense"/>
        </w:rPr>
        <w:delText xml:space="preserve"> </w:delText>
      </w:r>
    </w:del>
  </w:p>
  <w:p w14:paraId="052C2872" w14:textId="782A5599" w:rsidR="00271298" w:rsidDel="00612B61" w:rsidRDefault="00271298">
    <w:pPr>
      <w:pStyle w:val="Textedesaisie"/>
      <w:rPr>
        <w:del w:id="204" w:author="Ludovic Francis" w:date="2019-09-17T21:15:00Z"/>
        <w:rStyle w:val="Accentuationintense"/>
      </w:rPr>
      <w:pPrChange w:id="205" w:author="Ludovic Francis" w:date="2019-09-17T21:16:00Z">
        <w:pPr>
          <w:pStyle w:val="Pieddepage"/>
        </w:pPr>
      </w:pPrChange>
    </w:pPr>
    <w:del w:id="206" w:author="Ludovic Francis" w:date="2019-09-17T21:15:00Z">
      <w:r w:rsidRPr="00A75B57" w:rsidDel="00612B61">
        <w:rPr>
          <w:rStyle w:val="Accentuationintense"/>
        </w:rPr>
        <w:delText>Ludovic</w:delText>
      </w:r>
      <w:r w:rsidDel="00612B61">
        <w:delText xml:space="preserve"> </w:delText>
      </w:r>
      <w:r w:rsidRPr="00A75B57" w:rsidDel="00612B61">
        <w:rPr>
          <w:rStyle w:val="Accentuationintense"/>
        </w:rPr>
        <w:delText>FRANCIS</w:delText>
      </w:r>
    </w:del>
  </w:p>
  <w:p w14:paraId="0B22B5D6" w14:textId="59B57FA7" w:rsidR="00054FBD" w:rsidDel="00612B61" w:rsidRDefault="00054FBD">
    <w:pPr>
      <w:pStyle w:val="Textedesaisie"/>
      <w:rPr>
        <w:del w:id="207" w:author="Ludovic Francis" w:date="2019-09-17T21:15:00Z"/>
        <w:rStyle w:val="Accentuationintense"/>
      </w:rPr>
      <w:pPrChange w:id="208" w:author="Ludovic Francis" w:date="2019-09-17T21:16:00Z">
        <w:pPr>
          <w:pStyle w:val="Pieddepage"/>
        </w:pPr>
      </w:pPrChange>
    </w:pPr>
    <w:del w:id="209" w:author="Ludovic Francis" w:date="2019-09-17T21:15:00Z">
      <w:r w:rsidDel="00612B61">
        <w:rPr>
          <w:rStyle w:val="Accentuationintense"/>
        </w:rPr>
        <w:delText>Mathieu BARTOLI</w:delText>
      </w:r>
    </w:del>
  </w:p>
  <w:p w14:paraId="22EF0FCC" w14:textId="68A17048" w:rsidR="00054FBD" w:rsidRDefault="00054FBD">
    <w:pPr>
      <w:pStyle w:val="Textedesaisie"/>
      <w:pPrChange w:id="210" w:author="Ludovic Francis" w:date="2019-09-17T21:16:00Z">
        <w:pPr>
          <w:pStyle w:val="Pieddepage"/>
        </w:pPr>
      </w:pPrChange>
    </w:pPr>
    <w:del w:id="211" w:author="Ludovic Francis" w:date="2019-09-17T21:15:00Z">
      <w:r w:rsidDel="00612B61">
        <w:rPr>
          <w:rStyle w:val="Accentuationintense"/>
        </w:rPr>
        <w:delText>Lucas DUMESTRE</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A509C" w14:textId="77777777" w:rsidR="0085006A" w:rsidRDefault="0085006A" w:rsidP="00BB63D0">
      <w:r>
        <w:separator/>
      </w:r>
    </w:p>
  </w:footnote>
  <w:footnote w:type="continuationSeparator" w:id="0">
    <w:p w14:paraId="351C3956" w14:textId="77777777" w:rsidR="0085006A" w:rsidRDefault="0085006A" w:rsidP="00BB6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BE4B" w14:textId="619560B0" w:rsidR="00271298" w:rsidRDefault="00271298">
    <w:pPr>
      <w:pStyle w:val="En-tte"/>
    </w:pPr>
    <w:r>
      <w:rPr>
        <w:noProof/>
        <w:lang w:eastAsia="fr-FR"/>
      </w:rPr>
      <mc:AlternateContent>
        <mc:Choice Requires="wpg">
          <w:drawing>
            <wp:anchor distT="0" distB="0" distL="114300" distR="114300" simplePos="0" relativeHeight="251658240" behindDoc="1" locked="0" layoutInCell="1" allowOverlap="1" wp14:anchorId="300D5A94" wp14:editId="3109D74D">
              <wp:simplePos x="0" y="0"/>
              <wp:positionH relativeFrom="column">
                <wp:posOffset>2484120</wp:posOffset>
              </wp:positionH>
              <wp:positionV relativeFrom="paragraph">
                <wp:posOffset>0</wp:posOffset>
              </wp:positionV>
              <wp:extent cx="3960495" cy="3960495"/>
              <wp:effectExtent l="0" t="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3960495"/>
                        <a:chOff x="5103" y="567"/>
                        <a:chExt cx="6237" cy="6237"/>
                      </a:xfrm>
                    </wpg:grpSpPr>
                    <wps:wsp>
                      <wps:cNvPr id="3" name="AutoShape 1"/>
                      <wps:cNvSpPr>
                        <a:spLocks noChangeArrowheads="1"/>
                      </wps:cNvSpPr>
                      <wps:spPr bwMode="auto">
                        <a:xfrm rot="10800000">
                          <a:off x="7768" y="567"/>
                          <a:ext cx="3572" cy="3572"/>
                        </a:xfrm>
                        <a:prstGeom prst="rtTriangle">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2"/>
                      <wps:cNvSpPr>
                        <a:spLocks noChangeArrowheads="1"/>
                      </wps:cNvSpPr>
                      <wps:spPr bwMode="auto">
                        <a:xfrm>
                          <a:off x="5103" y="567"/>
                          <a:ext cx="3572" cy="3572"/>
                        </a:xfrm>
                        <a:prstGeom prst="rtTriangle">
                          <a:avLst/>
                        </a:prstGeom>
                        <a:solidFill>
                          <a:schemeClr val="accent3">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
                      <wps:cNvSpPr>
                        <a:spLocks noChangeArrowheads="1"/>
                      </wps:cNvSpPr>
                      <wps:spPr bwMode="auto">
                        <a:xfrm rot="10800000">
                          <a:off x="8674" y="4139"/>
                          <a:ext cx="2665" cy="2665"/>
                        </a:xfrm>
                        <a:prstGeom prst="rtTriangl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F64AF8" id="Group 5" o:spid="_x0000_s1026" style="position:absolute;margin-left:195.6pt;margin-top:0;width:311.85pt;height:311.85pt;z-index:-251658240" coordorigin="5103,567" coordsize="6237,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">
              <v:shapetype id="_x0000_t6" coordsize="21600,21600" o:spt="6" path="m,l,21600r21600,xe">
                <v:stroke joinstyle="miter"/>
                <v:path gradientshapeok="t" o:connecttype="custom" o:connectlocs="0,0;0,10800;0,21600;10800,21600;21600,21600;10800,10800" textboxrect="1800,12600,12600,19800"/>
              </v:shapetype>
              <v:shape id="AutoShape 1" o:spid="_x0000_s1027" type="#_x0000_t6" style="position:absolute;left:7768;top:567;width:3572;height:357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" fillcolor="#a4d233 [3214]" stroked="f"/>
              <v:shape id="AutoShape 2" o:spid="_x0000_s1028" type="#_x0000_t6" style="position:absolute;left:5103;top:567;width:3572;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" fillcolor="#0c2340 [3206]" stroked="f"/>
              <v:shape id="AutoShape 3" o:spid="_x0000_s1029" type="#_x0000_t6" style="position:absolute;left:8674;top:4139;width:2665;height:266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" fillcolor="#00b8de [3204]" stroked="f"/>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FB674" w14:textId="77777777" w:rsidR="00271298" w:rsidRDefault="00271298" w:rsidP="00C00401">
    <w:pPr>
      <w:pStyle w:val="En-tte"/>
      <w:ind w:left="2832"/>
      <w:rPr>
        <w:rStyle w:val="Accentuationintense"/>
      </w:rPr>
    </w:pPr>
  </w:p>
  <w:p w14:paraId="47880099" w14:textId="5F8AE61D" w:rsidR="00271298" w:rsidRPr="00C00401" w:rsidRDefault="00271298" w:rsidP="00C00401">
    <w:pPr>
      <w:pStyle w:val="En-tte"/>
      <w:ind w:left="2832"/>
      <w:rPr>
        <w:rStyle w:val="Accentuationintense"/>
      </w:rPr>
    </w:pPr>
    <w:r w:rsidRPr="00365807">
      <w:rPr>
        <w:noProof/>
        <w:lang w:eastAsia="fr-FR"/>
      </w:rPr>
      <w:drawing>
        <wp:anchor distT="0" distB="0" distL="114300" distR="114300" simplePos="0" relativeHeight="251660288" behindDoc="0" locked="0" layoutInCell="1" allowOverlap="1" wp14:anchorId="0B58B27D" wp14:editId="2EB855BC">
          <wp:simplePos x="0" y="0"/>
          <wp:positionH relativeFrom="margin">
            <wp:posOffset>-300990</wp:posOffset>
          </wp:positionH>
          <wp:positionV relativeFrom="page">
            <wp:posOffset>220980</wp:posOffset>
          </wp:positionV>
          <wp:extent cx="1363980" cy="431279"/>
          <wp:effectExtent l="0" t="0" r="7620" b="0"/>
          <wp:wrapNone/>
          <wp:docPr id="7"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_couv_1.pdf"/>
                  <pic:cNvPicPr>
                    <a:picLocks noChangeAspect="1"/>
                  </pic:cNvPicPr>
                </pic:nvPicPr>
                <pic:blipFill rotWithShape="1">
                  <a:blip r:embed="rId1">
                    <a:extLst>
                      <a:ext uri="{28A0092B-C50C-407E-A947-70E740481C1C}">
                        <a14:useLocalDpi xmlns:a14="http://schemas.microsoft.com/office/drawing/2010/main" val="0"/>
                      </a:ext>
                    </a:extLst>
                  </a:blip>
                  <a:srcRect b="46252"/>
                  <a:stretch/>
                </pic:blipFill>
                <pic:spPr bwMode="gray">
                  <a:xfrm>
                    <a:off x="0" y="0"/>
                    <a:ext cx="1363980" cy="4312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3857">
      <w:rPr>
        <w:rStyle w:val="Accentuationintense"/>
      </w:rPr>
      <w:t>Simulation d’un système de transmission</w:t>
    </w:r>
    <w:r>
      <w:rPr>
        <w:rStyle w:val="Accentuationintense"/>
      </w:rPr>
      <w:tab/>
    </w:r>
    <w:r>
      <w:rPr>
        <w:rStyle w:val="Accentuationintense"/>
      </w:rPr>
      <w:tab/>
    </w:r>
    <w:r>
      <w:rPr>
        <w:rStyle w:val="Accentuationintense"/>
      </w:rPr>
      <w:tab/>
      <w:t xml:space="preserve">        FIP</w:t>
    </w:r>
    <w:r w:rsidR="00113857">
      <w:rPr>
        <w:rStyle w:val="Accentuationintense"/>
      </w:rPr>
      <w:t>2</w:t>
    </w:r>
    <w:r>
      <w:rPr>
        <w:rStyle w:val="Accentuationintense"/>
      </w:rPr>
      <w:t>A</w:t>
    </w:r>
  </w:p>
  <w:p w14:paraId="4AF004A5" w14:textId="700303FE" w:rsidR="00271298" w:rsidRDefault="00271298" w:rsidP="00354208">
    <w:pPr>
      <w:pStyle w:val="En-tte"/>
    </w:pPr>
    <w:r>
      <w:rPr>
        <w:noProof/>
      </w:rPr>
      <w:drawing>
        <wp:inline distT="0" distB="0" distL="0" distR="0" wp14:anchorId="27DC4E95" wp14:editId="6664A950">
          <wp:extent cx="6120130" cy="41573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t.jpg"/>
                  <pic:cNvPicPr/>
                </pic:nvPicPr>
                <pic:blipFill>
                  <a:blip r:embed="rId2">
                    <a:extLst>
                      <a:ext uri="{28A0092B-C50C-407E-A947-70E740481C1C}">
                        <a14:useLocalDpi xmlns:a14="http://schemas.microsoft.com/office/drawing/2010/main" val="0"/>
                      </a:ext>
                    </a:extLst>
                  </a:blip>
                  <a:stretch>
                    <a:fillRect/>
                  </a:stretch>
                </pic:blipFill>
                <pic:spPr>
                  <a:xfrm>
                    <a:off x="0" y="0"/>
                    <a:ext cx="6120130" cy="4157345"/>
                  </a:xfrm>
                  <a:prstGeom prst="rect">
                    <a:avLst/>
                  </a:prstGeom>
                </pic:spPr>
              </pic:pic>
            </a:graphicData>
          </a:graphic>
        </wp:inline>
      </w:drawing>
    </w:r>
  </w:p>
  <w:p w14:paraId="107D7BAB" w14:textId="24844F04" w:rsidR="00271298" w:rsidRPr="00354208" w:rsidRDefault="00271298" w:rsidP="0035420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A46"/>
    <w:multiLevelType w:val="hybridMultilevel"/>
    <w:tmpl w:val="AB5A2E1A"/>
    <w:lvl w:ilvl="0" w:tplc="610218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00B8DE"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16BCE"/>
    <w:multiLevelType w:val="hybridMultilevel"/>
    <w:tmpl w:val="267255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180756C"/>
    <w:multiLevelType w:val="hybridMultilevel"/>
    <w:tmpl w:val="22964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926240"/>
    <w:multiLevelType w:val="hybridMultilevel"/>
    <w:tmpl w:val="A1A4B56C"/>
    <w:lvl w:ilvl="0" w:tplc="6EBC89C4">
      <w:start w:val="8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FD4BA6"/>
    <w:multiLevelType w:val="hybridMultilevel"/>
    <w:tmpl w:val="B0009D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DB11FC"/>
    <w:multiLevelType w:val="hybridMultilevel"/>
    <w:tmpl w:val="5176B542"/>
    <w:lvl w:ilvl="0" w:tplc="6B74AA3C">
      <w:start w:val="8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00ABE"/>
    <w:multiLevelType w:val="hybridMultilevel"/>
    <w:tmpl w:val="7ED2BF18"/>
    <w:lvl w:ilvl="0" w:tplc="CA76857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1C5249"/>
    <w:multiLevelType w:val="hybridMultilevel"/>
    <w:tmpl w:val="DF5C5914"/>
    <w:lvl w:ilvl="0" w:tplc="B6242E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1D5B33"/>
    <w:multiLevelType w:val="hybridMultilevel"/>
    <w:tmpl w:val="DF242B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CE7586E"/>
    <w:multiLevelType w:val="hybridMultilevel"/>
    <w:tmpl w:val="624A38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33216A"/>
    <w:multiLevelType w:val="hybridMultilevel"/>
    <w:tmpl w:val="2280F42E"/>
    <w:lvl w:ilvl="0" w:tplc="CA76857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F85846"/>
    <w:multiLevelType w:val="hybridMultilevel"/>
    <w:tmpl w:val="2D64AAF8"/>
    <w:lvl w:ilvl="0" w:tplc="AC8E6B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554EC6"/>
    <w:multiLevelType w:val="hybridMultilevel"/>
    <w:tmpl w:val="0F8EF98A"/>
    <w:lvl w:ilvl="0" w:tplc="CA76857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2"/>
  </w:num>
  <w:num w:numId="4">
    <w:abstractNumId w:val="10"/>
  </w:num>
  <w:num w:numId="5">
    <w:abstractNumId w:val="0"/>
  </w:num>
  <w:num w:numId="6">
    <w:abstractNumId w:val="8"/>
  </w:num>
  <w:num w:numId="7">
    <w:abstractNumId w:val="13"/>
  </w:num>
  <w:num w:numId="8">
    <w:abstractNumId w:val="4"/>
  </w:num>
  <w:num w:numId="9">
    <w:abstractNumId w:val="6"/>
  </w:num>
  <w:num w:numId="10">
    <w:abstractNumId w:val="3"/>
  </w:num>
  <w:num w:numId="11">
    <w:abstractNumId w:val="5"/>
  </w:num>
  <w:num w:numId="12">
    <w:abstractNumId w:val="14"/>
  </w:num>
  <w:num w:numId="13">
    <w:abstractNumId w:val="2"/>
  </w:num>
  <w:num w:numId="14">
    <w:abstractNumId w:val="9"/>
  </w:num>
  <w:num w:numId="15">
    <w:abstractNumId w:val="11"/>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geee">
    <w15:presenceInfo w15:providerId="None" w15:userId="Hugeee"/>
  </w15:person>
  <w15:person w15:author="Ludovic Francis">
    <w15:presenceInfo w15:providerId="Windows Live" w15:userId="1d2a5c3c1c36e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98"/>
    <w:rsid w:val="0000162C"/>
    <w:rsid w:val="00006695"/>
    <w:rsid w:val="0002385A"/>
    <w:rsid w:val="0002685C"/>
    <w:rsid w:val="00051B60"/>
    <w:rsid w:val="00054920"/>
    <w:rsid w:val="00054FBD"/>
    <w:rsid w:val="00055EA7"/>
    <w:rsid w:val="000600E6"/>
    <w:rsid w:val="000971EF"/>
    <w:rsid w:val="000C327D"/>
    <w:rsid w:val="000C4557"/>
    <w:rsid w:val="000F651F"/>
    <w:rsid w:val="00101903"/>
    <w:rsid w:val="00103AFD"/>
    <w:rsid w:val="001120CA"/>
    <w:rsid w:val="00113857"/>
    <w:rsid w:val="00135AF9"/>
    <w:rsid w:val="00142CE1"/>
    <w:rsid w:val="00146EA0"/>
    <w:rsid w:val="00157E86"/>
    <w:rsid w:val="00166F9C"/>
    <w:rsid w:val="00167FE9"/>
    <w:rsid w:val="00175B15"/>
    <w:rsid w:val="0018141A"/>
    <w:rsid w:val="00184173"/>
    <w:rsid w:val="00190765"/>
    <w:rsid w:val="001D3547"/>
    <w:rsid w:val="001D504C"/>
    <w:rsid w:val="001F1F08"/>
    <w:rsid w:val="0021052F"/>
    <w:rsid w:val="00215976"/>
    <w:rsid w:val="00216FAD"/>
    <w:rsid w:val="00223264"/>
    <w:rsid w:val="00235794"/>
    <w:rsid w:val="00254326"/>
    <w:rsid w:val="00271298"/>
    <w:rsid w:val="0027449C"/>
    <w:rsid w:val="00285173"/>
    <w:rsid w:val="002A2BB3"/>
    <w:rsid w:val="002B2363"/>
    <w:rsid w:val="002C568E"/>
    <w:rsid w:val="003114A9"/>
    <w:rsid w:val="00316C7E"/>
    <w:rsid w:val="0034044F"/>
    <w:rsid w:val="00354208"/>
    <w:rsid w:val="003561A5"/>
    <w:rsid w:val="00373B00"/>
    <w:rsid w:val="00381AB6"/>
    <w:rsid w:val="003C0632"/>
    <w:rsid w:val="003C5CC4"/>
    <w:rsid w:val="003E14B2"/>
    <w:rsid w:val="003F107C"/>
    <w:rsid w:val="003F1EB6"/>
    <w:rsid w:val="003F7455"/>
    <w:rsid w:val="0042655E"/>
    <w:rsid w:val="00437BFE"/>
    <w:rsid w:val="0044097F"/>
    <w:rsid w:val="00451B40"/>
    <w:rsid w:val="00452084"/>
    <w:rsid w:val="004734BD"/>
    <w:rsid w:val="004824D2"/>
    <w:rsid w:val="00486DC3"/>
    <w:rsid w:val="00494A16"/>
    <w:rsid w:val="004A1330"/>
    <w:rsid w:val="004A5C1E"/>
    <w:rsid w:val="004D015C"/>
    <w:rsid w:val="004F7611"/>
    <w:rsid w:val="005118C5"/>
    <w:rsid w:val="0052443E"/>
    <w:rsid w:val="00534539"/>
    <w:rsid w:val="005418C5"/>
    <w:rsid w:val="00545C23"/>
    <w:rsid w:val="00582F16"/>
    <w:rsid w:val="005905C8"/>
    <w:rsid w:val="00591684"/>
    <w:rsid w:val="0059256A"/>
    <w:rsid w:val="00595F97"/>
    <w:rsid w:val="005E4CE5"/>
    <w:rsid w:val="00607625"/>
    <w:rsid w:val="00612B61"/>
    <w:rsid w:val="00621EDE"/>
    <w:rsid w:val="006A58E0"/>
    <w:rsid w:val="006C1BA9"/>
    <w:rsid w:val="006D458F"/>
    <w:rsid w:val="006F2D6C"/>
    <w:rsid w:val="00705041"/>
    <w:rsid w:val="0072545C"/>
    <w:rsid w:val="007420C9"/>
    <w:rsid w:val="0074557B"/>
    <w:rsid w:val="00754455"/>
    <w:rsid w:val="007A0AF7"/>
    <w:rsid w:val="007A0EA6"/>
    <w:rsid w:val="007A607C"/>
    <w:rsid w:val="007A6F4D"/>
    <w:rsid w:val="007B4A84"/>
    <w:rsid w:val="007C20A9"/>
    <w:rsid w:val="007C4596"/>
    <w:rsid w:val="007D4E0D"/>
    <w:rsid w:val="007E02FE"/>
    <w:rsid w:val="007E5085"/>
    <w:rsid w:val="007E6D2E"/>
    <w:rsid w:val="00823651"/>
    <w:rsid w:val="00843E0B"/>
    <w:rsid w:val="0085006A"/>
    <w:rsid w:val="00877B09"/>
    <w:rsid w:val="008A063E"/>
    <w:rsid w:val="008D3D2B"/>
    <w:rsid w:val="008E5653"/>
    <w:rsid w:val="008F7819"/>
    <w:rsid w:val="0091484B"/>
    <w:rsid w:val="00937352"/>
    <w:rsid w:val="00955297"/>
    <w:rsid w:val="0097572B"/>
    <w:rsid w:val="009772C3"/>
    <w:rsid w:val="00982C72"/>
    <w:rsid w:val="00995174"/>
    <w:rsid w:val="0099564D"/>
    <w:rsid w:val="009A1629"/>
    <w:rsid w:val="009B6866"/>
    <w:rsid w:val="009D6198"/>
    <w:rsid w:val="009F1733"/>
    <w:rsid w:val="009F3F82"/>
    <w:rsid w:val="009F71CD"/>
    <w:rsid w:val="00A13C18"/>
    <w:rsid w:val="00A30A2F"/>
    <w:rsid w:val="00A32C79"/>
    <w:rsid w:val="00A41B98"/>
    <w:rsid w:val="00A458EE"/>
    <w:rsid w:val="00A564D1"/>
    <w:rsid w:val="00A64F14"/>
    <w:rsid w:val="00A73C6B"/>
    <w:rsid w:val="00A75B57"/>
    <w:rsid w:val="00AA0656"/>
    <w:rsid w:val="00AA2F25"/>
    <w:rsid w:val="00AA4773"/>
    <w:rsid w:val="00AB584C"/>
    <w:rsid w:val="00AC02FC"/>
    <w:rsid w:val="00AF1907"/>
    <w:rsid w:val="00B43477"/>
    <w:rsid w:val="00B7700A"/>
    <w:rsid w:val="00B9122F"/>
    <w:rsid w:val="00BA0B53"/>
    <w:rsid w:val="00BB201B"/>
    <w:rsid w:val="00BB63D0"/>
    <w:rsid w:val="00BC23E2"/>
    <w:rsid w:val="00BC2C77"/>
    <w:rsid w:val="00BE536C"/>
    <w:rsid w:val="00BE6BBB"/>
    <w:rsid w:val="00C00401"/>
    <w:rsid w:val="00C07243"/>
    <w:rsid w:val="00C13775"/>
    <w:rsid w:val="00C152E8"/>
    <w:rsid w:val="00C45E32"/>
    <w:rsid w:val="00C649E1"/>
    <w:rsid w:val="00C7122A"/>
    <w:rsid w:val="00C82F8A"/>
    <w:rsid w:val="00C879CF"/>
    <w:rsid w:val="00C87F5A"/>
    <w:rsid w:val="00CA03F4"/>
    <w:rsid w:val="00CA5BB2"/>
    <w:rsid w:val="00CC16CB"/>
    <w:rsid w:val="00CD12D5"/>
    <w:rsid w:val="00CD7FF4"/>
    <w:rsid w:val="00CF32BD"/>
    <w:rsid w:val="00CF4AB8"/>
    <w:rsid w:val="00D03F7D"/>
    <w:rsid w:val="00D460E2"/>
    <w:rsid w:val="00D508F2"/>
    <w:rsid w:val="00D55F58"/>
    <w:rsid w:val="00DA3608"/>
    <w:rsid w:val="00DA4669"/>
    <w:rsid w:val="00DA63AC"/>
    <w:rsid w:val="00DC597A"/>
    <w:rsid w:val="00E06A1A"/>
    <w:rsid w:val="00E547C0"/>
    <w:rsid w:val="00E656F9"/>
    <w:rsid w:val="00E80C7F"/>
    <w:rsid w:val="00E86F9A"/>
    <w:rsid w:val="00E974A5"/>
    <w:rsid w:val="00EA2A05"/>
    <w:rsid w:val="00EC4CEC"/>
    <w:rsid w:val="00EC6F20"/>
    <w:rsid w:val="00ED5A81"/>
    <w:rsid w:val="00EE405F"/>
    <w:rsid w:val="00EF0393"/>
    <w:rsid w:val="00F061EC"/>
    <w:rsid w:val="00F10DBD"/>
    <w:rsid w:val="00F12AFB"/>
    <w:rsid w:val="00F60C31"/>
    <w:rsid w:val="00F701DE"/>
    <w:rsid w:val="00F8408F"/>
    <w:rsid w:val="00F95945"/>
    <w:rsid w:val="00FA69C8"/>
    <w:rsid w:val="00FD622A"/>
    <w:rsid w:val="00FE7F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93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B3"/>
    <w:pPr>
      <w:spacing w:after="0" w:line="240" w:lineRule="atLeast"/>
    </w:pPr>
  </w:style>
  <w:style w:type="paragraph" w:styleId="Titre1">
    <w:name w:val="heading 1"/>
    <w:basedOn w:val="Normal"/>
    <w:next w:val="Normal"/>
    <w:link w:val="Titre1Car"/>
    <w:uiPriority w:val="9"/>
    <w:rsid w:val="008A063E"/>
    <w:pPr>
      <w:keepNext/>
      <w:keepLines/>
      <w:spacing w:after="360" w:line="560" w:lineRule="atLeast"/>
      <w:outlineLvl w:val="0"/>
    </w:pPr>
    <w:rPr>
      <w:rFonts w:asciiTheme="majorHAnsi" w:eastAsiaTheme="majorEastAsia" w:hAnsiTheme="majorHAnsi" w:cstheme="majorBidi"/>
      <w:b/>
      <w:bCs/>
      <w:color w:val="A4D233" w:themeColor="background2"/>
      <w:sz w:val="46"/>
      <w:szCs w:val="28"/>
      <w:lang w:val="en-US"/>
    </w:rPr>
  </w:style>
  <w:style w:type="paragraph" w:styleId="Titre2">
    <w:name w:val="heading 2"/>
    <w:basedOn w:val="Normal"/>
    <w:next w:val="Normal"/>
    <w:link w:val="Titre2Car"/>
    <w:uiPriority w:val="9"/>
    <w:semiHidden/>
    <w:unhideWhenUsed/>
    <w:rsid w:val="00167FE9"/>
    <w:pPr>
      <w:keepNext/>
      <w:keepLines/>
      <w:spacing w:before="200"/>
      <w:outlineLvl w:val="1"/>
    </w:pPr>
    <w:rPr>
      <w:rFonts w:asciiTheme="majorHAnsi" w:eastAsiaTheme="majorEastAsia" w:hAnsiTheme="majorHAnsi" w:cstheme="majorBidi"/>
      <w:b/>
      <w:bCs/>
      <w:color w:val="00B8DE" w:themeColor="accent1"/>
      <w:sz w:val="26"/>
      <w:szCs w:val="26"/>
    </w:rPr>
  </w:style>
  <w:style w:type="paragraph" w:styleId="Titre3">
    <w:name w:val="heading 3"/>
    <w:basedOn w:val="Normal"/>
    <w:next w:val="Normal"/>
    <w:link w:val="Titre3Car"/>
    <w:uiPriority w:val="9"/>
    <w:semiHidden/>
    <w:unhideWhenUsed/>
    <w:qFormat/>
    <w:rsid w:val="00167FE9"/>
    <w:pPr>
      <w:keepNext/>
      <w:keepLines/>
      <w:spacing w:before="200"/>
      <w:outlineLvl w:val="2"/>
    </w:pPr>
    <w:rPr>
      <w:rFonts w:asciiTheme="majorHAnsi" w:eastAsiaTheme="majorEastAsia" w:hAnsiTheme="majorHAnsi" w:cstheme="majorBidi"/>
      <w:b/>
      <w:bCs/>
      <w:color w:val="00B8DE" w:themeColor="accent1"/>
    </w:rPr>
  </w:style>
  <w:style w:type="paragraph" w:styleId="Titre5">
    <w:name w:val="heading 5"/>
    <w:basedOn w:val="Normal"/>
    <w:next w:val="Normal"/>
    <w:link w:val="Titre5Car"/>
    <w:uiPriority w:val="9"/>
    <w:semiHidden/>
    <w:unhideWhenUsed/>
    <w:qFormat/>
    <w:rsid w:val="00373B00"/>
    <w:pPr>
      <w:keepNext/>
      <w:keepLines/>
      <w:spacing w:before="40"/>
      <w:outlineLvl w:val="4"/>
    </w:pPr>
    <w:rPr>
      <w:rFonts w:asciiTheme="majorHAnsi" w:eastAsiaTheme="majorEastAsia" w:hAnsiTheme="majorHAnsi" w:cstheme="majorBidi"/>
      <w:color w:val="0089A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BB63D0"/>
    <w:pPr>
      <w:spacing w:line="240" w:lineRule="exact"/>
    </w:pPr>
  </w:style>
  <w:style w:type="character" w:customStyle="1" w:styleId="En-tteCar">
    <w:name w:val="En-tête Car"/>
    <w:basedOn w:val="Policepardfaut"/>
    <w:link w:val="En-tte"/>
    <w:uiPriority w:val="99"/>
    <w:rsid w:val="00BB63D0"/>
    <w:rPr>
      <w:sz w:val="20"/>
    </w:rPr>
  </w:style>
  <w:style w:type="paragraph" w:styleId="Pieddepage">
    <w:name w:val="footer"/>
    <w:basedOn w:val="Normal"/>
    <w:link w:val="PieddepageCar"/>
    <w:uiPriority w:val="99"/>
    <w:rsid w:val="00BB63D0"/>
    <w:pPr>
      <w:spacing w:line="240" w:lineRule="exact"/>
    </w:pPr>
  </w:style>
  <w:style w:type="character" w:customStyle="1" w:styleId="PieddepageCar">
    <w:name w:val="Pied de page Car"/>
    <w:basedOn w:val="Policepardfaut"/>
    <w:link w:val="Pieddepage"/>
    <w:uiPriority w:val="99"/>
    <w:rsid w:val="00BB63D0"/>
    <w:rPr>
      <w:sz w:val="20"/>
    </w:rPr>
  </w:style>
  <w:style w:type="table" w:styleId="Grilledutableau">
    <w:name w:val="Table Grid"/>
    <w:basedOn w:val="TableauNormal"/>
    <w:uiPriority w:val="59"/>
    <w:rsid w:val="00EE405F"/>
    <w:pPr>
      <w:spacing w:after="0" w:line="240" w:lineRule="auto"/>
    </w:pPr>
    <w:tblPr>
      <w:tblCellMar>
        <w:left w:w="0" w:type="dxa"/>
        <w:right w:w="0" w:type="dxa"/>
      </w:tblCellMar>
    </w:tblPr>
  </w:style>
  <w:style w:type="paragraph" w:customStyle="1" w:styleId="Textedesaisie">
    <w:name w:val="Texte de saisie"/>
    <w:basedOn w:val="Normal"/>
    <w:qFormat/>
    <w:rsid w:val="00DA4669"/>
    <w:pPr>
      <w:spacing w:line="250" w:lineRule="atLeast"/>
    </w:pPr>
    <w:rPr>
      <w:sz w:val="19"/>
      <w:lang w:val="en-US"/>
    </w:rPr>
  </w:style>
  <w:style w:type="character" w:customStyle="1" w:styleId="Titre1Car">
    <w:name w:val="Titre 1 Car"/>
    <w:basedOn w:val="Policepardfaut"/>
    <w:link w:val="Titre1"/>
    <w:uiPriority w:val="9"/>
    <w:rsid w:val="008A063E"/>
    <w:rPr>
      <w:rFonts w:asciiTheme="majorHAnsi" w:eastAsiaTheme="majorEastAsia" w:hAnsiTheme="majorHAnsi" w:cstheme="majorBidi"/>
      <w:b/>
      <w:bCs/>
      <w:color w:val="A4D233" w:themeColor="background2"/>
      <w:sz w:val="46"/>
      <w:szCs w:val="28"/>
      <w:lang w:val="en-US"/>
    </w:rPr>
  </w:style>
  <w:style w:type="paragraph" w:customStyle="1" w:styleId="Textemetteur">
    <w:name w:val="Texte émetteur"/>
    <w:basedOn w:val="Normal"/>
    <w:qFormat/>
    <w:rsid w:val="008A063E"/>
    <w:pPr>
      <w:framePr w:wrap="around" w:vAnchor="page" w:hAnchor="page" w:x="1192" w:y="5955"/>
      <w:spacing w:line="380" w:lineRule="atLeast"/>
    </w:pPr>
    <w:rPr>
      <w:sz w:val="25"/>
    </w:rPr>
  </w:style>
  <w:style w:type="paragraph" w:styleId="Textedebulles">
    <w:name w:val="Balloon Text"/>
    <w:basedOn w:val="Normal"/>
    <w:link w:val="TextedebullesCar"/>
    <w:uiPriority w:val="99"/>
    <w:semiHidden/>
    <w:unhideWhenUsed/>
    <w:rsid w:val="00C87F5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7F5A"/>
    <w:rPr>
      <w:rFonts w:ascii="Tahoma" w:hAnsi="Tahoma" w:cs="Tahoma"/>
      <w:sz w:val="16"/>
      <w:szCs w:val="16"/>
    </w:rPr>
  </w:style>
  <w:style w:type="paragraph" w:customStyle="1" w:styleId="Textepuce1">
    <w:name w:val="Texte puce 1"/>
    <w:basedOn w:val="Textecourant"/>
    <w:qFormat/>
    <w:rsid w:val="00A41B98"/>
    <w:pPr>
      <w:numPr>
        <w:numId w:val="1"/>
      </w:numPr>
      <w:ind w:left="284" w:hanging="284"/>
    </w:pPr>
  </w:style>
  <w:style w:type="paragraph" w:styleId="Sous-titre">
    <w:name w:val="Subtitle"/>
    <w:basedOn w:val="Normal"/>
    <w:next w:val="Normal"/>
    <w:link w:val="Sous-titreCar"/>
    <w:uiPriority w:val="11"/>
    <w:qFormat/>
    <w:rsid w:val="00A41B98"/>
    <w:pPr>
      <w:spacing w:line="300" w:lineRule="atLeast"/>
    </w:pPr>
    <w:rPr>
      <w:b/>
      <w:color w:val="878787"/>
      <w:sz w:val="26"/>
      <w:szCs w:val="26"/>
    </w:rPr>
  </w:style>
  <w:style w:type="character" w:customStyle="1" w:styleId="Sous-titreCar">
    <w:name w:val="Sous-titre Car"/>
    <w:basedOn w:val="Policepardfaut"/>
    <w:link w:val="Sous-titre"/>
    <w:uiPriority w:val="11"/>
    <w:rsid w:val="00A41B98"/>
    <w:rPr>
      <w:b/>
      <w:color w:val="878787"/>
      <w:sz w:val="26"/>
      <w:szCs w:val="26"/>
    </w:rPr>
  </w:style>
  <w:style w:type="paragraph" w:customStyle="1" w:styleId="Textecourant">
    <w:name w:val="Texte courant"/>
    <w:basedOn w:val="Normal"/>
    <w:qFormat/>
    <w:rsid w:val="00A41B98"/>
    <w:pPr>
      <w:spacing w:line="280" w:lineRule="atLeast"/>
      <w:jc w:val="both"/>
    </w:pPr>
  </w:style>
  <w:style w:type="character" w:styleId="Accentuationintense">
    <w:name w:val="Intense Emphasis"/>
    <w:uiPriority w:val="21"/>
    <w:qFormat/>
    <w:rsid w:val="00A41B98"/>
    <w:rPr>
      <w:i/>
      <w:color w:val="00B8DE" w:themeColor="accent1"/>
    </w:rPr>
  </w:style>
  <w:style w:type="paragraph" w:styleId="Citation">
    <w:name w:val="Quote"/>
    <w:basedOn w:val="Textecourant"/>
    <w:next w:val="Normal"/>
    <w:link w:val="CitationCar"/>
    <w:uiPriority w:val="29"/>
    <w:qFormat/>
    <w:rsid w:val="00A41B98"/>
    <w:pPr>
      <w:pBdr>
        <w:top w:val="single" w:sz="12" w:space="0" w:color="00B8DE" w:themeColor="accent1"/>
        <w:bottom w:val="single" w:sz="12" w:space="4" w:color="00B8DE" w:themeColor="accent1"/>
      </w:pBdr>
      <w:jc w:val="left"/>
    </w:pPr>
    <w:rPr>
      <w:b/>
      <w:color w:val="00B8DE" w:themeColor="accent1"/>
    </w:rPr>
  </w:style>
  <w:style w:type="character" w:customStyle="1" w:styleId="CitationCar">
    <w:name w:val="Citation Car"/>
    <w:basedOn w:val="Policepardfaut"/>
    <w:link w:val="Citation"/>
    <w:uiPriority w:val="29"/>
    <w:rsid w:val="00A41B98"/>
    <w:rPr>
      <w:b/>
      <w:color w:val="00B8DE" w:themeColor="accent1"/>
    </w:rPr>
  </w:style>
  <w:style w:type="paragraph" w:styleId="Titre">
    <w:name w:val="Title"/>
    <w:basedOn w:val="Titre1"/>
    <w:next w:val="Normal"/>
    <w:link w:val="TitreCar"/>
    <w:uiPriority w:val="10"/>
    <w:qFormat/>
    <w:rsid w:val="00A41B98"/>
    <w:pPr>
      <w:keepNext w:val="0"/>
      <w:keepLines w:val="0"/>
      <w:spacing w:after="0" w:line="280" w:lineRule="atLeast"/>
    </w:pPr>
    <w:rPr>
      <w:rFonts w:asciiTheme="minorHAnsi" w:eastAsiaTheme="minorHAnsi" w:hAnsiTheme="minorHAnsi" w:cstheme="minorBidi"/>
      <w:bCs w:val="0"/>
      <w:caps/>
      <w:sz w:val="36"/>
      <w:szCs w:val="36"/>
      <w:lang w:val="fr-FR"/>
    </w:rPr>
  </w:style>
  <w:style w:type="character" w:customStyle="1" w:styleId="TitreCar">
    <w:name w:val="Titre Car"/>
    <w:basedOn w:val="Policepardfaut"/>
    <w:link w:val="Titre"/>
    <w:uiPriority w:val="10"/>
    <w:rsid w:val="00A41B98"/>
    <w:rPr>
      <w:b/>
      <w:caps/>
      <w:color w:val="A4D233" w:themeColor="background2"/>
      <w:sz w:val="36"/>
      <w:szCs w:val="36"/>
    </w:rPr>
  </w:style>
  <w:style w:type="character" w:styleId="Rfrenceintense">
    <w:name w:val="Intense Reference"/>
    <w:basedOn w:val="Policepardfaut"/>
    <w:uiPriority w:val="32"/>
    <w:qFormat/>
    <w:rsid w:val="00A41B98"/>
    <w:rPr>
      <w:b/>
      <w:bCs/>
      <w:spacing w:val="5"/>
    </w:rPr>
  </w:style>
  <w:style w:type="paragraph" w:customStyle="1" w:styleId="Textepuce2">
    <w:name w:val="Texte puce 2"/>
    <w:basedOn w:val="Textecourant"/>
    <w:qFormat/>
    <w:rsid w:val="00A41B98"/>
    <w:pPr>
      <w:numPr>
        <w:numId w:val="2"/>
      </w:numPr>
      <w:ind w:left="426" w:hanging="142"/>
    </w:pPr>
  </w:style>
  <w:style w:type="paragraph" w:customStyle="1" w:styleId="Textepuce3">
    <w:name w:val="Texte puce 3"/>
    <w:basedOn w:val="Textecourant"/>
    <w:qFormat/>
    <w:rsid w:val="00A41B98"/>
    <w:pPr>
      <w:numPr>
        <w:numId w:val="3"/>
      </w:numPr>
      <w:ind w:left="567" w:hanging="141"/>
    </w:pPr>
  </w:style>
  <w:style w:type="paragraph" w:customStyle="1" w:styleId="Titredechapitre">
    <w:name w:val="Titre de chapitre"/>
    <w:basedOn w:val="Textecourant"/>
    <w:qFormat/>
    <w:rsid w:val="00A41B98"/>
    <w:pPr>
      <w:spacing w:before="100" w:line="500" w:lineRule="atLeast"/>
      <w:ind w:left="-1304"/>
      <w:jc w:val="left"/>
    </w:pPr>
    <w:rPr>
      <w:caps/>
      <w:color w:val="878787" w:themeColor="accent5"/>
      <w:sz w:val="42"/>
      <w:szCs w:val="42"/>
    </w:rPr>
  </w:style>
  <w:style w:type="paragraph" w:customStyle="1" w:styleId="Titretableau">
    <w:name w:val="Titre tableau"/>
    <w:basedOn w:val="Textecourant"/>
    <w:qFormat/>
    <w:rsid w:val="00A41B98"/>
    <w:rPr>
      <w:b/>
      <w:caps/>
      <w:color w:val="A4D233" w:themeColor="background2"/>
      <w:lang w:val="en-US"/>
    </w:rPr>
  </w:style>
  <w:style w:type="table" w:customStyle="1" w:styleId="TableauIMT">
    <w:name w:val="Tableau IMT"/>
    <w:basedOn w:val="TableauNormal"/>
    <w:uiPriority w:val="99"/>
    <w:rsid w:val="00A41B98"/>
    <w:pPr>
      <w:spacing w:after="0" w:line="240" w:lineRule="auto"/>
      <w:jc w:val="center"/>
    </w:pPr>
    <w:rPr>
      <w:color w:val="FFFFFF" w:themeColor="background1"/>
    </w:rPr>
    <w:tblPr>
      <w:tblStyleRowBandSize w:val="1"/>
      <w:tblCellMar>
        <w:top w:w="57" w:type="dxa"/>
        <w:bottom w:w="57" w:type="dxa"/>
      </w:tblCellMar>
    </w:tblPr>
    <w:tcPr>
      <w:shd w:val="clear" w:color="auto" w:fill="C8E484" w:themeFill="background2" w:themeFillTint="99"/>
      <w:vAlign w:val="center"/>
    </w:tcPr>
    <w:tblStylePr w:type="firstRow">
      <w:rPr>
        <w:b/>
      </w:rPr>
      <w:tblPr/>
      <w:tcPr>
        <w:shd w:val="clear" w:color="auto" w:fill="A4D233" w:themeFill="background2"/>
      </w:tcPr>
    </w:tblStylePr>
    <w:tblStylePr w:type="firstCol">
      <w:pPr>
        <w:jc w:val="left"/>
      </w:pPr>
      <w:rPr>
        <w:b/>
      </w:rPr>
    </w:tblStylePr>
    <w:tblStylePr w:type="lastCol">
      <w:tblPr/>
      <w:tcPr>
        <w:shd w:val="clear" w:color="auto" w:fill="00B8DE" w:themeFill="accent1"/>
      </w:tcPr>
    </w:tblStylePr>
    <w:tblStylePr w:type="band1Horz">
      <w:tblPr/>
      <w:tcPr>
        <w:shd w:val="clear" w:color="auto" w:fill="C8E484" w:themeFill="background2" w:themeFillTint="99"/>
      </w:tcPr>
    </w:tblStylePr>
    <w:tblStylePr w:type="band2Horz">
      <w:tblPr/>
      <w:tcPr>
        <w:shd w:val="clear" w:color="auto" w:fill="A4D233" w:themeFill="background2"/>
      </w:tcPr>
    </w:tblStylePr>
    <w:tblStylePr w:type="neCell">
      <w:tblPr/>
      <w:tcPr>
        <w:shd w:val="clear" w:color="auto" w:fill="00B8DE" w:themeFill="accent1"/>
      </w:tcPr>
    </w:tblStylePr>
  </w:style>
  <w:style w:type="character" w:customStyle="1" w:styleId="Titre2Car">
    <w:name w:val="Titre 2 Car"/>
    <w:basedOn w:val="Policepardfaut"/>
    <w:link w:val="Titre2"/>
    <w:uiPriority w:val="9"/>
    <w:semiHidden/>
    <w:rsid w:val="00167FE9"/>
    <w:rPr>
      <w:rFonts w:asciiTheme="majorHAnsi" w:eastAsiaTheme="majorEastAsia" w:hAnsiTheme="majorHAnsi" w:cstheme="majorBidi"/>
      <w:b/>
      <w:bCs/>
      <w:color w:val="00B8DE" w:themeColor="accent1"/>
      <w:sz w:val="26"/>
      <w:szCs w:val="26"/>
    </w:rPr>
  </w:style>
  <w:style w:type="character" w:customStyle="1" w:styleId="Titre3Car">
    <w:name w:val="Titre 3 Car"/>
    <w:basedOn w:val="Policepardfaut"/>
    <w:link w:val="Titre3"/>
    <w:uiPriority w:val="9"/>
    <w:semiHidden/>
    <w:rsid w:val="00167FE9"/>
    <w:rPr>
      <w:rFonts w:asciiTheme="majorHAnsi" w:eastAsiaTheme="majorEastAsia" w:hAnsiTheme="majorHAnsi" w:cstheme="majorBidi"/>
      <w:b/>
      <w:bCs/>
      <w:color w:val="00B8DE" w:themeColor="accent1"/>
    </w:rPr>
  </w:style>
  <w:style w:type="paragraph" w:styleId="Paragraphedeliste">
    <w:name w:val="List Paragraph"/>
    <w:basedOn w:val="Normal"/>
    <w:uiPriority w:val="34"/>
    <w:qFormat/>
    <w:rsid w:val="00C00401"/>
    <w:pPr>
      <w:ind w:left="720"/>
      <w:contextualSpacing/>
    </w:pPr>
  </w:style>
  <w:style w:type="table" w:styleId="TableauGrille1Clair-Accentuation4">
    <w:name w:val="Grid Table 1 Light Accent 4"/>
    <w:basedOn w:val="TableauNormal"/>
    <w:uiPriority w:val="46"/>
    <w:rsid w:val="00CA5BB2"/>
    <w:pPr>
      <w:spacing w:after="0" w:line="240" w:lineRule="auto"/>
    </w:pPr>
    <w:tblPr>
      <w:tblStyleRowBandSize w:val="1"/>
      <w:tblStyleColBandSize w:val="1"/>
      <w:tblBorders>
        <w:top w:val="single" w:sz="4" w:space="0" w:color="D7D7D7" w:themeColor="accent4" w:themeTint="66"/>
        <w:left w:val="single" w:sz="4" w:space="0" w:color="D7D7D7" w:themeColor="accent4" w:themeTint="66"/>
        <w:bottom w:val="single" w:sz="4" w:space="0" w:color="D7D7D7" w:themeColor="accent4" w:themeTint="66"/>
        <w:right w:val="single" w:sz="4" w:space="0" w:color="D7D7D7" w:themeColor="accent4" w:themeTint="66"/>
        <w:insideH w:val="single" w:sz="4" w:space="0" w:color="D7D7D7" w:themeColor="accent4" w:themeTint="66"/>
        <w:insideV w:val="single" w:sz="4" w:space="0" w:color="D7D7D7" w:themeColor="accent4" w:themeTint="66"/>
      </w:tblBorders>
    </w:tblPr>
    <w:tblStylePr w:type="firstRow">
      <w:rPr>
        <w:b/>
        <w:bCs/>
      </w:rPr>
      <w:tblPr/>
      <w:tcPr>
        <w:tcBorders>
          <w:bottom w:val="single" w:sz="12" w:space="0" w:color="C3C3C3" w:themeColor="accent4" w:themeTint="99"/>
        </w:tcBorders>
      </w:tcPr>
    </w:tblStylePr>
    <w:tblStylePr w:type="lastRow">
      <w:rPr>
        <w:b/>
        <w:bCs/>
      </w:rPr>
      <w:tblPr/>
      <w:tcPr>
        <w:tcBorders>
          <w:top w:val="double" w:sz="2" w:space="0" w:color="C3C3C3" w:themeColor="accent4" w:themeTint="99"/>
        </w:tcBorders>
      </w:tcPr>
    </w:tblStylePr>
    <w:tblStylePr w:type="firstCol">
      <w:rPr>
        <w:b/>
        <w:bCs/>
      </w:rPr>
    </w:tblStylePr>
    <w:tblStylePr w:type="lastCol">
      <w:rPr>
        <w:b/>
        <w:bCs/>
      </w:rPr>
    </w:tblStylePr>
  </w:style>
  <w:style w:type="character" w:customStyle="1" w:styleId="Titre5Car">
    <w:name w:val="Titre 5 Car"/>
    <w:basedOn w:val="Policepardfaut"/>
    <w:link w:val="Titre5"/>
    <w:uiPriority w:val="9"/>
    <w:semiHidden/>
    <w:rsid w:val="00373B00"/>
    <w:rPr>
      <w:rFonts w:asciiTheme="majorHAnsi" w:eastAsiaTheme="majorEastAsia" w:hAnsiTheme="majorHAnsi" w:cstheme="majorBidi"/>
      <w:color w:val="0089A6" w:themeColor="accent1" w:themeShade="BF"/>
    </w:rPr>
  </w:style>
  <w:style w:type="paragraph" w:customStyle="1" w:styleId="Footnote">
    <w:name w:val="Footnote"/>
    <w:basedOn w:val="Normal"/>
    <w:rsid w:val="00D55F58"/>
    <w:pPr>
      <w:suppressAutoHyphens/>
      <w:autoSpaceDN w:val="0"/>
      <w:spacing w:before="57" w:after="57" w:line="240" w:lineRule="auto"/>
      <w:ind w:left="357" w:hanging="170"/>
      <w:textAlignment w:val="baseline"/>
    </w:pPr>
    <w:rPr>
      <w:rFonts w:ascii="Liberation Sans" w:eastAsia="Times New Roman" w:hAnsi="Liberation Sans" w:cs="Times New Roman"/>
      <w:kern w:val="3"/>
      <w:sz w:val="20"/>
      <w:szCs w:val="20"/>
    </w:rPr>
  </w:style>
  <w:style w:type="character" w:styleId="Appelnotedebasdep">
    <w:name w:val="footnote reference"/>
    <w:basedOn w:val="Policepardfaut"/>
    <w:uiPriority w:val="99"/>
    <w:semiHidden/>
    <w:unhideWhenUsed/>
    <w:rsid w:val="00D55F58"/>
    <w:rPr>
      <w:vertAlign w:val="superscript"/>
    </w:rPr>
  </w:style>
  <w:style w:type="paragraph" w:styleId="En-ttedetabledesmatires">
    <w:name w:val="TOC Heading"/>
    <w:basedOn w:val="Titre1"/>
    <w:next w:val="Normal"/>
    <w:uiPriority w:val="39"/>
    <w:unhideWhenUsed/>
    <w:qFormat/>
    <w:rsid w:val="00595F97"/>
    <w:pPr>
      <w:spacing w:before="240" w:after="0" w:line="259" w:lineRule="auto"/>
      <w:outlineLvl w:val="9"/>
    </w:pPr>
    <w:rPr>
      <w:b w:val="0"/>
      <w:bCs w:val="0"/>
      <w:color w:val="0089A6" w:themeColor="accent1" w:themeShade="BF"/>
      <w:sz w:val="32"/>
      <w:szCs w:val="32"/>
      <w:lang w:val="fr-FR" w:eastAsia="fr-FR"/>
    </w:rPr>
  </w:style>
  <w:style w:type="paragraph" w:styleId="TM1">
    <w:name w:val="toc 1"/>
    <w:basedOn w:val="Normal"/>
    <w:next w:val="Normal"/>
    <w:autoRedefine/>
    <w:uiPriority w:val="39"/>
    <w:unhideWhenUsed/>
    <w:rsid w:val="00595F97"/>
    <w:pPr>
      <w:spacing w:after="100"/>
    </w:pPr>
  </w:style>
  <w:style w:type="character" w:styleId="Lienhypertexte">
    <w:name w:val="Hyperlink"/>
    <w:basedOn w:val="Policepardfaut"/>
    <w:uiPriority w:val="99"/>
    <w:unhideWhenUsed/>
    <w:rsid w:val="00595F97"/>
    <w:rPr>
      <w:color w:val="000000" w:themeColor="hyperlink"/>
      <w:u w:val="single"/>
    </w:rPr>
  </w:style>
  <w:style w:type="paragraph" w:styleId="Lgende">
    <w:name w:val="caption"/>
    <w:basedOn w:val="Normal"/>
    <w:next w:val="Normal"/>
    <w:uiPriority w:val="35"/>
    <w:unhideWhenUsed/>
    <w:qFormat/>
    <w:rsid w:val="004824D2"/>
    <w:pPr>
      <w:spacing w:after="200" w:line="240" w:lineRule="auto"/>
    </w:pPr>
    <w:rPr>
      <w:i/>
      <w:iCs/>
      <w:color w:val="D9E1E2" w:themeColor="text2"/>
      <w:sz w:val="18"/>
      <w:szCs w:val="18"/>
    </w:rPr>
  </w:style>
  <w:style w:type="character" w:styleId="Marquedecommentaire">
    <w:name w:val="annotation reference"/>
    <w:basedOn w:val="Policepardfaut"/>
    <w:uiPriority w:val="99"/>
    <w:semiHidden/>
    <w:unhideWhenUsed/>
    <w:rsid w:val="00DA3608"/>
    <w:rPr>
      <w:sz w:val="16"/>
      <w:szCs w:val="16"/>
    </w:rPr>
  </w:style>
  <w:style w:type="paragraph" w:styleId="Commentaire">
    <w:name w:val="annotation text"/>
    <w:basedOn w:val="Normal"/>
    <w:link w:val="CommentaireCar"/>
    <w:uiPriority w:val="99"/>
    <w:semiHidden/>
    <w:unhideWhenUsed/>
    <w:rsid w:val="00DA3608"/>
    <w:pPr>
      <w:spacing w:line="240" w:lineRule="auto"/>
    </w:pPr>
    <w:rPr>
      <w:sz w:val="20"/>
      <w:szCs w:val="20"/>
    </w:rPr>
  </w:style>
  <w:style w:type="character" w:customStyle="1" w:styleId="CommentaireCar">
    <w:name w:val="Commentaire Car"/>
    <w:basedOn w:val="Policepardfaut"/>
    <w:link w:val="Commentaire"/>
    <w:uiPriority w:val="99"/>
    <w:semiHidden/>
    <w:rsid w:val="00DA3608"/>
    <w:rPr>
      <w:sz w:val="20"/>
      <w:szCs w:val="20"/>
    </w:rPr>
  </w:style>
  <w:style w:type="paragraph" w:styleId="Objetducommentaire">
    <w:name w:val="annotation subject"/>
    <w:basedOn w:val="Commentaire"/>
    <w:next w:val="Commentaire"/>
    <w:link w:val="ObjetducommentaireCar"/>
    <w:uiPriority w:val="99"/>
    <w:semiHidden/>
    <w:unhideWhenUsed/>
    <w:rsid w:val="00DA3608"/>
    <w:rPr>
      <w:b/>
      <w:bCs/>
    </w:rPr>
  </w:style>
  <w:style w:type="character" w:customStyle="1" w:styleId="ObjetducommentaireCar">
    <w:name w:val="Objet du commentaire Car"/>
    <w:basedOn w:val="CommentaireCar"/>
    <w:link w:val="Objetducommentaire"/>
    <w:uiPriority w:val="99"/>
    <w:semiHidden/>
    <w:rsid w:val="00DA36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798443">
      <w:bodyDiv w:val="1"/>
      <w:marLeft w:val="0"/>
      <w:marRight w:val="0"/>
      <w:marTop w:val="0"/>
      <w:marBottom w:val="0"/>
      <w:divBdr>
        <w:top w:val="none" w:sz="0" w:space="0" w:color="auto"/>
        <w:left w:val="none" w:sz="0" w:space="0" w:color="auto"/>
        <w:bottom w:val="none" w:sz="0" w:space="0" w:color="auto"/>
        <w:right w:val="none" w:sz="0" w:space="0" w:color="auto"/>
      </w:divBdr>
      <w:divsChild>
        <w:div w:id="1041249448">
          <w:marLeft w:val="0"/>
          <w:marRight w:val="0"/>
          <w:marTop w:val="0"/>
          <w:marBottom w:val="0"/>
          <w:divBdr>
            <w:top w:val="none" w:sz="0" w:space="0" w:color="auto"/>
            <w:left w:val="none" w:sz="0" w:space="0" w:color="auto"/>
            <w:bottom w:val="none" w:sz="0" w:space="0" w:color="auto"/>
            <w:right w:val="none" w:sz="0" w:space="0" w:color="auto"/>
          </w:divBdr>
          <w:divsChild>
            <w:div w:id="817652931">
              <w:marLeft w:val="0"/>
              <w:marRight w:val="0"/>
              <w:marTop w:val="0"/>
              <w:marBottom w:val="0"/>
              <w:divBdr>
                <w:top w:val="none" w:sz="0" w:space="0" w:color="auto"/>
                <w:left w:val="none" w:sz="0" w:space="0" w:color="auto"/>
                <w:bottom w:val="none" w:sz="0" w:space="0" w:color="auto"/>
                <w:right w:val="none" w:sz="0" w:space="0" w:color="auto"/>
              </w:divBdr>
              <w:divsChild>
                <w:div w:id="230235429">
                  <w:marLeft w:val="0"/>
                  <w:marRight w:val="-450"/>
                  <w:marTop w:val="0"/>
                  <w:marBottom w:val="0"/>
                  <w:divBdr>
                    <w:top w:val="none" w:sz="0" w:space="0" w:color="auto"/>
                    <w:left w:val="none" w:sz="0" w:space="0" w:color="auto"/>
                    <w:bottom w:val="none" w:sz="0" w:space="0" w:color="auto"/>
                    <w:right w:val="none" w:sz="0" w:space="0" w:color="auto"/>
                  </w:divBdr>
                  <w:divsChild>
                    <w:div w:id="1337877154">
                      <w:marLeft w:val="0"/>
                      <w:marRight w:val="-255"/>
                      <w:marTop w:val="0"/>
                      <w:marBottom w:val="0"/>
                      <w:divBdr>
                        <w:top w:val="none" w:sz="0" w:space="0" w:color="auto"/>
                        <w:left w:val="none" w:sz="0" w:space="0" w:color="auto"/>
                        <w:bottom w:val="none" w:sz="0" w:space="0" w:color="auto"/>
                        <w:right w:val="none" w:sz="0" w:space="0" w:color="auto"/>
                      </w:divBdr>
                      <w:divsChild>
                        <w:div w:id="558832857">
                          <w:marLeft w:val="0"/>
                          <w:marRight w:val="0"/>
                          <w:marTop w:val="0"/>
                          <w:marBottom w:val="0"/>
                          <w:divBdr>
                            <w:top w:val="none" w:sz="0" w:space="0" w:color="auto"/>
                            <w:left w:val="none" w:sz="0" w:space="0" w:color="auto"/>
                            <w:bottom w:val="none" w:sz="0" w:space="0" w:color="auto"/>
                            <w:right w:val="none" w:sz="0" w:space="0" w:color="auto"/>
                          </w:divBdr>
                          <w:divsChild>
                            <w:div w:id="1016999923">
                              <w:marLeft w:val="0"/>
                              <w:marRight w:val="150"/>
                              <w:marTop w:val="0"/>
                              <w:marBottom w:val="0"/>
                              <w:divBdr>
                                <w:top w:val="none" w:sz="0" w:space="0" w:color="auto"/>
                                <w:left w:val="none" w:sz="0" w:space="0" w:color="auto"/>
                                <w:bottom w:val="none" w:sz="0" w:space="0" w:color="auto"/>
                                <w:right w:val="none" w:sz="0" w:space="0" w:color="auto"/>
                              </w:divBdr>
                              <w:divsChild>
                                <w:div w:id="321811165">
                                  <w:marLeft w:val="0"/>
                                  <w:marRight w:val="0"/>
                                  <w:marTop w:val="0"/>
                                  <w:marBottom w:val="0"/>
                                  <w:divBdr>
                                    <w:top w:val="none" w:sz="0" w:space="0" w:color="auto"/>
                                    <w:left w:val="none" w:sz="0" w:space="0" w:color="auto"/>
                                    <w:bottom w:val="none" w:sz="0" w:space="0" w:color="auto"/>
                                    <w:right w:val="none" w:sz="0" w:space="0" w:color="auto"/>
                                  </w:divBdr>
                                  <w:divsChild>
                                    <w:div w:id="1309284881">
                                      <w:marLeft w:val="0"/>
                                      <w:marRight w:val="0"/>
                                      <w:marTop w:val="0"/>
                                      <w:marBottom w:val="0"/>
                                      <w:divBdr>
                                        <w:top w:val="none" w:sz="0" w:space="0" w:color="auto"/>
                                        <w:left w:val="none" w:sz="0" w:space="0" w:color="auto"/>
                                        <w:bottom w:val="none" w:sz="0" w:space="0" w:color="auto"/>
                                        <w:right w:val="none" w:sz="0" w:space="0" w:color="auto"/>
                                      </w:divBdr>
                                      <w:divsChild>
                                        <w:div w:id="863522166">
                                          <w:marLeft w:val="0"/>
                                          <w:marRight w:val="0"/>
                                          <w:marTop w:val="0"/>
                                          <w:marBottom w:val="225"/>
                                          <w:divBdr>
                                            <w:top w:val="none" w:sz="0" w:space="0" w:color="auto"/>
                                            <w:left w:val="none" w:sz="0" w:space="0" w:color="auto"/>
                                            <w:bottom w:val="none" w:sz="0" w:space="0" w:color="auto"/>
                                            <w:right w:val="none" w:sz="0" w:space="0" w:color="auto"/>
                                          </w:divBdr>
                                          <w:divsChild>
                                            <w:div w:id="2000109413">
                                              <w:marLeft w:val="540"/>
                                              <w:marRight w:val="0"/>
                                              <w:marTop w:val="0"/>
                                              <w:marBottom w:val="0"/>
                                              <w:divBdr>
                                                <w:top w:val="none" w:sz="0" w:space="0" w:color="auto"/>
                                                <w:left w:val="none" w:sz="0" w:space="0" w:color="auto"/>
                                                <w:bottom w:val="none" w:sz="0" w:space="0" w:color="auto"/>
                                                <w:right w:val="none" w:sz="0" w:space="0" w:color="auto"/>
                                              </w:divBdr>
                                              <w:divsChild>
                                                <w:div w:id="1776168593">
                                                  <w:marLeft w:val="0"/>
                                                  <w:marRight w:val="0"/>
                                                  <w:marTop w:val="15"/>
                                                  <w:marBottom w:val="15"/>
                                                  <w:divBdr>
                                                    <w:top w:val="none" w:sz="0" w:space="0" w:color="auto"/>
                                                    <w:left w:val="none" w:sz="0" w:space="0" w:color="auto"/>
                                                    <w:bottom w:val="none" w:sz="0" w:space="0" w:color="auto"/>
                                                    <w:right w:val="none" w:sz="0" w:space="0" w:color="auto"/>
                                                  </w:divBdr>
                                                  <w:divsChild>
                                                    <w:div w:id="214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244208">
      <w:bodyDiv w:val="1"/>
      <w:marLeft w:val="0"/>
      <w:marRight w:val="0"/>
      <w:marTop w:val="0"/>
      <w:marBottom w:val="0"/>
      <w:divBdr>
        <w:top w:val="none" w:sz="0" w:space="0" w:color="auto"/>
        <w:left w:val="none" w:sz="0" w:space="0" w:color="auto"/>
        <w:bottom w:val="none" w:sz="0" w:space="0" w:color="auto"/>
        <w:right w:val="none" w:sz="0" w:space="0" w:color="auto"/>
      </w:divBdr>
      <w:divsChild>
        <w:div w:id="570510119">
          <w:marLeft w:val="0"/>
          <w:marRight w:val="0"/>
          <w:marTop w:val="0"/>
          <w:marBottom w:val="0"/>
          <w:divBdr>
            <w:top w:val="none" w:sz="0" w:space="0" w:color="auto"/>
            <w:left w:val="none" w:sz="0" w:space="0" w:color="auto"/>
            <w:bottom w:val="none" w:sz="0" w:space="0" w:color="auto"/>
            <w:right w:val="none" w:sz="0" w:space="0" w:color="auto"/>
          </w:divBdr>
          <w:divsChild>
            <w:div w:id="310017824">
              <w:marLeft w:val="0"/>
              <w:marRight w:val="0"/>
              <w:marTop w:val="0"/>
              <w:marBottom w:val="225"/>
              <w:divBdr>
                <w:top w:val="none" w:sz="0" w:space="0" w:color="auto"/>
                <w:left w:val="none" w:sz="0" w:space="0" w:color="auto"/>
                <w:bottom w:val="none" w:sz="0" w:space="0" w:color="auto"/>
                <w:right w:val="none" w:sz="0" w:space="0" w:color="auto"/>
              </w:divBdr>
              <w:divsChild>
                <w:div w:id="1886407409">
                  <w:marLeft w:val="540"/>
                  <w:marRight w:val="0"/>
                  <w:marTop w:val="0"/>
                  <w:marBottom w:val="0"/>
                  <w:divBdr>
                    <w:top w:val="none" w:sz="0" w:space="0" w:color="auto"/>
                    <w:left w:val="none" w:sz="0" w:space="0" w:color="auto"/>
                    <w:bottom w:val="none" w:sz="0" w:space="0" w:color="auto"/>
                    <w:right w:val="none" w:sz="0" w:space="0" w:color="auto"/>
                  </w:divBdr>
                  <w:divsChild>
                    <w:div w:id="804273956">
                      <w:marLeft w:val="0"/>
                      <w:marRight w:val="0"/>
                      <w:marTop w:val="15"/>
                      <w:marBottom w:val="15"/>
                      <w:divBdr>
                        <w:top w:val="none" w:sz="0" w:space="0" w:color="auto"/>
                        <w:left w:val="none" w:sz="0" w:space="0" w:color="auto"/>
                        <w:bottom w:val="none" w:sz="0" w:space="0" w:color="auto"/>
                        <w:right w:val="none" w:sz="0" w:space="0" w:color="auto"/>
                      </w:divBdr>
                      <w:divsChild>
                        <w:div w:id="1040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44159">
          <w:marLeft w:val="0"/>
          <w:marRight w:val="0"/>
          <w:marTop w:val="0"/>
          <w:marBottom w:val="0"/>
          <w:divBdr>
            <w:top w:val="none" w:sz="0" w:space="0" w:color="auto"/>
            <w:left w:val="none" w:sz="0" w:space="0" w:color="auto"/>
            <w:bottom w:val="none" w:sz="0" w:space="0" w:color="auto"/>
            <w:right w:val="none" w:sz="0" w:space="0" w:color="auto"/>
          </w:divBdr>
          <w:divsChild>
            <w:div w:id="1628662598">
              <w:marLeft w:val="0"/>
              <w:marRight w:val="0"/>
              <w:marTop w:val="0"/>
              <w:marBottom w:val="225"/>
              <w:divBdr>
                <w:top w:val="none" w:sz="0" w:space="0" w:color="auto"/>
                <w:left w:val="none" w:sz="0" w:space="0" w:color="auto"/>
                <w:bottom w:val="none" w:sz="0" w:space="0" w:color="auto"/>
                <w:right w:val="none" w:sz="0" w:space="0" w:color="auto"/>
              </w:divBdr>
              <w:divsChild>
                <w:div w:id="1595360383">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51849">
      <w:bodyDiv w:val="1"/>
      <w:marLeft w:val="0"/>
      <w:marRight w:val="0"/>
      <w:marTop w:val="0"/>
      <w:marBottom w:val="0"/>
      <w:divBdr>
        <w:top w:val="none" w:sz="0" w:space="0" w:color="auto"/>
        <w:left w:val="none" w:sz="0" w:space="0" w:color="auto"/>
        <w:bottom w:val="none" w:sz="0" w:space="0" w:color="auto"/>
        <w:right w:val="none" w:sz="0" w:space="0" w:color="auto"/>
      </w:divBdr>
    </w:div>
    <w:div w:id="1115712590">
      <w:bodyDiv w:val="1"/>
      <w:marLeft w:val="0"/>
      <w:marRight w:val="0"/>
      <w:marTop w:val="0"/>
      <w:marBottom w:val="0"/>
      <w:divBdr>
        <w:top w:val="none" w:sz="0" w:space="0" w:color="auto"/>
        <w:left w:val="none" w:sz="0" w:space="0" w:color="auto"/>
        <w:bottom w:val="none" w:sz="0" w:space="0" w:color="auto"/>
        <w:right w:val="none" w:sz="0" w:space="0" w:color="auto"/>
      </w:divBdr>
      <w:divsChild>
        <w:div w:id="1197623107">
          <w:marLeft w:val="0"/>
          <w:marRight w:val="0"/>
          <w:marTop w:val="0"/>
          <w:marBottom w:val="0"/>
          <w:divBdr>
            <w:top w:val="none" w:sz="0" w:space="0" w:color="auto"/>
            <w:left w:val="none" w:sz="0" w:space="0" w:color="auto"/>
            <w:bottom w:val="none" w:sz="0" w:space="0" w:color="auto"/>
            <w:right w:val="none" w:sz="0" w:space="0" w:color="auto"/>
          </w:divBdr>
          <w:divsChild>
            <w:div w:id="869925610">
              <w:marLeft w:val="0"/>
              <w:marRight w:val="0"/>
              <w:marTop w:val="0"/>
              <w:marBottom w:val="225"/>
              <w:divBdr>
                <w:top w:val="none" w:sz="0" w:space="0" w:color="auto"/>
                <w:left w:val="none" w:sz="0" w:space="0" w:color="auto"/>
                <w:bottom w:val="none" w:sz="0" w:space="0" w:color="auto"/>
                <w:right w:val="none" w:sz="0" w:space="0" w:color="auto"/>
              </w:divBdr>
              <w:divsChild>
                <w:div w:id="1424717690">
                  <w:marLeft w:val="540"/>
                  <w:marRight w:val="0"/>
                  <w:marTop w:val="0"/>
                  <w:marBottom w:val="0"/>
                  <w:divBdr>
                    <w:top w:val="none" w:sz="0" w:space="0" w:color="auto"/>
                    <w:left w:val="none" w:sz="0" w:space="0" w:color="auto"/>
                    <w:bottom w:val="none" w:sz="0" w:space="0" w:color="auto"/>
                    <w:right w:val="none" w:sz="0" w:space="0" w:color="auto"/>
                  </w:divBdr>
                  <w:divsChild>
                    <w:div w:id="1753620831">
                      <w:marLeft w:val="0"/>
                      <w:marRight w:val="0"/>
                      <w:marTop w:val="15"/>
                      <w:marBottom w:val="15"/>
                      <w:divBdr>
                        <w:top w:val="none" w:sz="0" w:space="0" w:color="auto"/>
                        <w:left w:val="none" w:sz="0" w:space="0" w:color="auto"/>
                        <w:bottom w:val="none" w:sz="0" w:space="0" w:color="auto"/>
                        <w:right w:val="none" w:sz="0" w:space="0" w:color="auto"/>
                      </w:divBdr>
                      <w:divsChild>
                        <w:div w:id="5370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55024">
          <w:marLeft w:val="0"/>
          <w:marRight w:val="0"/>
          <w:marTop w:val="0"/>
          <w:marBottom w:val="0"/>
          <w:divBdr>
            <w:top w:val="none" w:sz="0" w:space="0" w:color="auto"/>
            <w:left w:val="none" w:sz="0" w:space="0" w:color="auto"/>
            <w:bottom w:val="none" w:sz="0" w:space="0" w:color="auto"/>
            <w:right w:val="none" w:sz="0" w:space="0" w:color="auto"/>
          </w:divBdr>
          <w:divsChild>
            <w:div w:id="271209963">
              <w:marLeft w:val="0"/>
              <w:marRight w:val="0"/>
              <w:marTop w:val="0"/>
              <w:marBottom w:val="225"/>
              <w:divBdr>
                <w:top w:val="none" w:sz="0" w:space="0" w:color="auto"/>
                <w:left w:val="none" w:sz="0" w:space="0" w:color="auto"/>
                <w:bottom w:val="none" w:sz="0" w:space="0" w:color="auto"/>
                <w:right w:val="none" w:sz="0" w:space="0" w:color="auto"/>
              </w:divBdr>
              <w:divsChild>
                <w:div w:id="79836978">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811">
      <w:bodyDiv w:val="1"/>
      <w:marLeft w:val="0"/>
      <w:marRight w:val="0"/>
      <w:marTop w:val="0"/>
      <w:marBottom w:val="0"/>
      <w:divBdr>
        <w:top w:val="none" w:sz="0" w:space="0" w:color="auto"/>
        <w:left w:val="none" w:sz="0" w:space="0" w:color="auto"/>
        <w:bottom w:val="none" w:sz="0" w:space="0" w:color="auto"/>
        <w:right w:val="none" w:sz="0" w:space="0" w:color="auto"/>
      </w:divBdr>
    </w:div>
    <w:div w:id="1446459689">
      <w:bodyDiv w:val="1"/>
      <w:marLeft w:val="0"/>
      <w:marRight w:val="0"/>
      <w:marTop w:val="0"/>
      <w:marBottom w:val="0"/>
      <w:divBdr>
        <w:top w:val="none" w:sz="0" w:space="0" w:color="auto"/>
        <w:left w:val="none" w:sz="0" w:space="0" w:color="auto"/>
        <w:bottom w:val="none" w:sz="0" w:space="0" w:color="auto"/>
        <w:right w:val="none" w:sz="0" w:space="0" w:color="auto"/>
      </w:divBdr>
    </w:div>
    <w:div w:id="1577205798">
      <w:bodyDiv w:val="1"/>
      <w:marLeft w:val="0"/>
      <w:marRight w:val="0"/>
      <w:marTop w:val="0"/>
      <w:marBottom w:val="0"/>
      <w:divBdr>
        <w:top w:val="none" w:sz="0" w:space="0" w:color="auto"/>
        <w:left w:val="none" w:sz="0" w:space="0" w:color="auto"/>
        <w:bottom w:val="none" w:sz="0" w:space="0" w:color="auto"/>
        <w:right w:val="none" w:sz="0" w:space="0" w:color="auto"/>
      </w:divBdr>
      <w:divsChild>
        <w:div w:id="1447577565">
          <w:marLeft w:val="0"/>
          <w:marRight w:val="0"/>
          <w:marTop w:val="15"/>
          <w:marBottom w:val="15"/>
          <w:divBdr>
            <w:top w:val="none" w:sz="0" w:space="0" w:color="auto"/>
            <w:left w:val="none" w:sz="0" w:space="0" w:color="auto"/>
            <w:bottom w:val="none" w:sz="0" w:space="0" w:color="auto"/>
            <w:right w:val="none" w:sz="0" w:space="0" w:color="auto"/>
          </w:divBdr>
          <w:divsChild>
            <w:div w:id="21158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564">
      <w:bodyDiv w:val="1"/>
      <w:marLeft w:val="0"/>
      <w:marRight w:val="0"/>
      <w:marTop w:val="0"/>
      <w:marBottom w:val="0"/>
      <w:divBdr>
        <w:top w:val="none" w:sz="0" w:space="0" w:color="auto"/>
        <w:left w:val="none" w:sz="0" w:space="0" w:color="auto"/>
        <w:bottom w:val="none" w:sz="0" w:space="0" w:color="auto"/>
        <w:right w:val="none" w:sz="0" w:space="0" w:color="auto"/>
      </w:divBdr>
      <w:divsChild>
        <w:div w:id="123893568">
          <w:marLeft w:val="0"/>
          <w:marRight w:val="0"/>
          <w:marTop w:val="0"/>
          <w:marBottom w:val="0"/>
          <w:divBdr>
            <w:top w:val="none" w:sz="0" w:space="0" w:color="auto"/>
            <w:left w:val="none" w:sz="0" w:space="0" w:color="auto"/>
            <w:bottom w:val="none" w:sz="0" w:space="0" w:color="auto"/>
            <w:right w:val="none" w:sz="0" w:space="0" w:color="auto"/>
          </w:divBdr>
          <w:divsChild>
            <w:div w:id="332300077">
              <w:marLeft w:val="0"/>
              <w:marRight w:val="0"/>
              <w:marTop w:val="0"/>
              <w:marBottom w:val="225"/>
              <w:divBdr>
                <w:top w:val="none" w:sz="0" w:space="0" w:color="auto"/>
                <w:left w:val="none" w:sz="0" w:space="0" w:color="auto"/>
                <w:bottom w:val="none" w:sz="0" w:space="0" w:color="auto"/>
                <w:right w:val="none" w:sz="0" w:space="0" w:color="auto"/>
              </w:divBdr>
              <w:divsChild>
                <w:div w:id="1985351441">
                  <w:marLeft w:val="540"/>
                  <w:marRight w:val="0"/>
                  <w:marTop w:val="0"/>
                  <w:marBottom w:val="0"/>
                  <w:divBdr>
                    <w:top w:val="none" w:sz="0" w:space="0" w:color="auto"/>
                    <w:left w:val="none" w:sz="0" w:space="0" w:color="auto"/>
                    <w:bottom w:val="none" w:sz="0" w:space="0" w:color="auto"/>
                    <w:right w:val="none" w:sz="0" w:space="0" w:color="auto"/>
                  </w:divBdr>
                  <w:divsChild>
                    <w:div w:id="820003591">
                      <w:marLeft w:val="0"/>
                      <w:marRight w:val="0"/>
                      <w:marTop w:val="15"/>
                      <w:marBottom w:val="15"/>
                      <w:divBdr>
                        <w:top w:val="none" w:sz="0" w:space="0" w:color="auto"/>
                        <w:left w:val="none" w:sz="0" w:space="0" w:color="auto"/>
                        <w:bottom w:val="none" w:sz="0" w:space="0" w:color="auto"/>
                        <w:right w:val="none" w:sz="0" w:space="0" w:color="auto"/>
                      </w:divBdr>
                      <w:divsChild>
                        <w:div w:id="532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435143">
          <w:marLeft w:val="0"/>
          <w:marRight w:val="0"/>
          <w:marTop w:val="0"/>
          <w:marBottom w:val="0"/>
          <w:divBdr>
            <w:top w:val="none" w:sz="0" w:space="0" w:color="auto"/>
            <w:left w:val="none" w:sz="0" w:space="0" w:color="auto"/>
            <w:bottom w:val="none" w:sz="0" w:space="0" w:color="auto"/>
            <w:right w:val="none" w:sz="0" w:space="0" w:color="auto"/>
          </w:divBdr>
          <w:divsChild>
            <w:div w:id="2074544918">
              <w:marLeft w:val="0"/>
              <w:marRight w:val="0"/>
              <w:marTop w:val="0"/>
              <w:marBottom w:val="225"/>
              <w:divBdr>
                <w:top w:val="none" w:sz="0" w:space="0" w:color="auto"/>
                <w:left w:val="none" w:sz="0" w:space="0" w:color="auto"/>
                <w:bottom w:val="none" w:sz="0" w:space="0" w:color="auto"/>
                <w:right w:val="none" w:sz="0" w:space="0" w:color="auto"/>
              </w:divBdr>
              <w:divsChild>
                <w:div w:id="265618686">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9721">
      <w:bodyDiv w:val="1"/>
      <w:marLeft w:val="0"/>
      <w:marRight w:val="0"/>
      <w:marTop w:val="0"/>
      <w:marBottom w:val="0"/>
      <w:divBdr>
        <w:top w:val="none" w:sz="0" w:space="0" w:color="auto"/>
        <w:left w:val="none" w:sz="0" w:space="0" w:color="auto"/>
        <w:bottom w:val="none" w:sz="0" w:space="0" w:color="auto"/>
        <w:right w:val="none" w:sz="0" w:space="0" w:color="auto"/>
      </w:divBdr>
      <w:divsChild>
        <w:div w:id="1904562277">
          <w:marLeft w:val="0"/>
          <w:marRight w:val="0"/>
          <w:marTop w:val="0"/>
          <w:marBottom w:val="0"/>
          <w:divBdr>
            <w:top w:val="none" w:sz="0" w:space="0" w:color="auto"/>
            <w:left w:val="none" w:sz="0" w:space="0" w:color="auto"/>
            <w:bottom w:val="none" w:sz="0" w:space="0" w:color="auto"/>
            <w:right w:val="none" w:sz="0" w:space="0" w:color="auto"/>
          </w:divBdr>
          <w:divsChild>
            <w:div w:id="1835337194">
              <w:marLeft w:val="0"/>
              <w:marRight w:val="0"/>
              <w:marTop w:val="0"/>
              <w:marBottom w:val="225"/>
              <w:divBdr>
                <w:top w:val="none" w:sz="0" w:space="0" w:color="auto"/>
                <w:left w:val="none" w:sz="0" w:space="0" w:color="auto"/>
                <w:bottom w:val="none" w:sz="0" w:space="0" w:color="auto"/>
                <w:right w:val="none" w:sz="0" w:space="0" w:color="auto"/>
              </w:divBdr>
              <w:divsChild>
                <w:div w:id="1990360219">
                  <w:marLeft w:val="540"/>
                  <w:marRight w:val="0"/>
                  <w:marTop w:val="0"/>
                  <w:marBottom w:val="0"/>
                  <w:divBdr>
                    <w:top w:val="none" w:sz="0" w:space="0" w:color="auto"/>
                    <w:left w:val="none" w:sz="0" w:space="0" w:color="auto"/>
                    <w:bottom w:val="none" w:sz="0" w:space="0" w:color="auto"/>
                    <w:right w:val="none" w:sz="0" w:space="0" w:color="auto"/>
                  </w:divBdr>
                  <w:divsChild>
                    <w:div w:id="177352944">
                      <w:marLeft w:val="0"/>
                      <w:marRight w:val="0"/>
                      <w:marTop w:val="15"/>
                      <w:marBottom w:val="15"/>
                      <w:divBdr>
                        <w:top w:val="none" w:sz="0" w:space="0" w:color="auto"/>
                        <w:left w:val="none" w:sz="0" w:space="0" w:color="auto"/>
                        <w:bottom w:val="none" w:sz="0" w:space="0" w:color="auto"/>
                        <w:right w:val="none" w:sz="0" w:space="0" w:color="auto"/>
                      </w:divBdr>
                      <w:divsChild>
                        <w:div w:id="2217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2488">
          <w:marLeft w:val="0"/>
          <w:marRight w:val="0"/>
          <w:marTop w:val="0"/>
          <w:marBottom w:val="0"/>
          <w:divBdr>
            <w:top w:val="none" w:sz="0" w:space="0" w:color="auto"/>
            <w:left w:val="none" w:sz="0" w:space="0" w:color="auto"/>
            <w:bottom w:val="none" w:sz="0" w:space="0" w:color="auto"/>
            <w:right w:val="none" w:sz="0" w:space="0" w:color="auto"/>
          </w:divBdr>
          <w:divsChild>
            <w:div w:id="504323185">
              <w:marLeft w:val="0"/>
              <w:marRight w:val="0"/>
              <w:marTop w:val="0"/>
              <w:marBottom w:val="225"/>
              <w:divBdr>
                <w:top w:val="none" w:sz="0" w:space="0" w:color="auto"/>
                <w:left w:val="none" w:sz="0" w:space="0" w:color="auto"/>
                <w:bottom w:val="none" w:sz="0" w:space="0" w:color="auto"/>
                <w:right w:val="none" w:sz="0" w:space="0" w:color="auto"/>
              </w:divBdr>
              <w:divsChild>
                <w:div w:id="1670131916">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abec\AppData\Local\Temp\Rapport_IMT_Atlantique-1.dotx" TargetMode="External"/></Relationships>
</file>

<file path=word/theme/theme1.xml><?xml version="1.0" encoding="utf-8"?>
<a:theme xmlns:a="http://schemas.openxmlformats.org/drawingml/2006/main" name="Thème Office">
  <a:themeElements>
    <a:clrScheme name="PPT IMT ATLANTIQUE">
      <a:dk1>
        <a:sysClr val="windowText" lastClr="000000"/>
      </a:dk1>
      <a:lt1>
        <a:sysClr val="window" lastClr="FFFFFF"/>
      </a:lt1>
      <a:dk2>
        <a:srgbClr val="D9E1E2"/>
      </a:dk2>
      <a:lt2>
        <a:srgbClr val="A4D233"/>
      </a:lt2>
      <a:accent1>
        <a:srgbClr val="00B8DE"/>
      </a:accent1>
      <a:accent2>
        <a:srgbClr val="D9E1E2"/>
      </a:accent2>
      <a:accent3>
        <a:srgbClr val="0C2340"/>
      </a:accent3>
      <a:accent4>
        <a:srgbClr val="9B9B9B"/>
      </a:accent4>
      <a:accent5>
        <a:srgbClr val="878787"/>
      </a:accent5>
      <a:accent6>
        <a:srgbClr val="595959"/>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37EAB-A632-4AD5-8FA8-E701DB221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Rapport_IMT_Atlantique-1.dotx</Template>
  <TotalTime>1194</TotalTime>
  <Pages>1</Pages>
  <Words>915</Words>
  <Characters>5034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IMT</vt:lpstr>
    </vt:vector>
  </TitlesOfParts>
  <Manager>IMT</Manager>
  <Company>IMT</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dc:title>
  <dc:subject>IMT</dc:subject>
  <dc:creator>clemabec</dc:creator>
  <cp:lastModifiedBy>Hugeee</cp:lastModifiedBy>
  <cp:revision>88</cp:revision>
  <cp:lastPrinted>2019-09-17T20:02:00Z</cp:lastPrinted>
  <dcterms:created xsi:type="dcterms:W3CDTF">2019-06-07T17:22:00Z</dcterms:created>
  <dcterms:modified xsi:type="dcterms:W3CDTF">2019-09-17T20:02:00Z</dcterms:modified>
</cp:coreProperties>
</file>